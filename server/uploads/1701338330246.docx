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EEBC1A" w14:textId="77777777" w:rsidR="00C544D9" w:rsidRDefault="00BC2B6B" w:rsidP="000E3735">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jc w:val="center"/>
        <w:rPr>
          <w:rFonts w:ascii="Arial Narrow" w:hAnsi="Arial Narrow" w:cs="TimesNewRomanPS-BoldMT"/>
          <w:b/>
          <w:bCs/>
          <w:sz w:val="28"/>
        </w:rPr>
      </w:pPr>
      <w:r>
        <w:rPr>
          <w:rFonts w:ascii="Arial Narrow" w:hAnsi="Arial Narrow" w:cs="TimesNewRomanPS-BoldMT"/>
          <w:b/>
          <w:bCs/>
          <w:sz w:val="28"/>
        </w:rPr>
        <w:t xml:space="preserve">CONTRAT DE PARTENARIAT </w:t>
      </w:r>
    </w:p>
    <w:p w14:paraId="3BB2F016" w14:textId="5C4A7998" w:rsidR="00BC2B6B" w:rsidRPr="00310887" w:rsidRDefault="00C544D9" w:rsidP="00C544D9">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jc w:val="center"/>
        <w:rPr>
          <w:rFonts w:ascii="Arial Narrow" w:hAnsi="Arial Narrow" w:cs="TimesNewRomanPS-BoldMT"/>
          <w:b/>
          <w:bCs/>
          <w:sz w:val="28"/>
        </w:rPr>
      </w:pPr>
      <w:r w:rsidRPr="00310887">
        <w:rPr>
          <w:rFonts w:ascii="Arial Narrow" w:hAnsi="Arial Narrow" w:cs="TimesNewRomanPS-BoldMT"/>
          <w:b/>
          <w:bCs/>
          <w:sz w:val="28"/>
        </w:rPr>
        <w:t>ENTRE TLS</w:t>
      </w:r>
      <w:del w:id="0" w:author="Alizée DEDIEU" w:date="2023-11-06T11:59:00Z">
        <w:r w:rsidRPr="00310887" w:rsidDel="00EA3DC6">
          <w:rPr>
            <w:rFonts w:ascii="Arial Narrow" w:hAnsi="Arial Narrow" w:cs="TimesNewRomanPS-BoldMT"/>
            <w:b/>
            <w:bCs/>
            <w:sz w:val="28"/>
          </w:rPr>
          <w:delText xml:space="preserve"> </w:delText>
        </w:r>
      </w:del>
      <w:r w:rsidRPr="00310887">
        <w:rPr>
          <w:rFonts w:ascii="Arial Narrow" w:hAnsi="Arial Narrow" w:cs="TimesNewRomanPS-BoldMT"/>
          <w:b/>
          <w:bCs/>
          <w:sz w:val="28"/>
        </w:rPr>
        <w:t>CONTACT</w:t>
      </w:r>
      <w:r w:rsidR="00EA3DC6" w:rsidRPr="00310887">
        <w:rPr>
          <w:rFonts w:ascii="Arial Narrow" w:hAnsi="Arial Narrow" w:cs="TimesNewRomanPS-BoldMT"/>
          <w:b/>
          <w:bCs/>
          <w:sz w:val="28"/>
        </w:rPr>
        <w:t xml:space="preserve"> SENEGAL</w:t>
      </w:r>
      <w:r w:rsidRPr="00310887">
        <w:rPr>
          <w:rFonts w:ascii="Arial Narrow" w:hAnsi="Arial Narrow" w:cs="TimesNewRomanPS-BoldMT"/>
          <w:b/>
          <w:bCs/>
          <w:sz w:val="28"/>
        </w:rPr>
        <w:t xml:space="preserve"> ET WAFACASH</w:t>
      </w:r>
      <w:del w:id="1" w:author="Alizée DEDIEU" w:date="2023-11-06T14:02:00Z">
        <w:r w:rsidRPr="00310887" w:rsidDel="00902B1A">
          <w:rPr>
            <w:rFonts w:ascii="Arial Narrow" w:hAnsi="Arial Narrow" w:cs="TimesNewRomanPS-BoldMT"/>
            <w:b/>
            <w:bCs/>
            <w:sz w:val="28"/>
          </w:rPr>
          <w:delText xml:space="preserve"> </w:delText>
        </w:r>
      </w:del>
      <w:r w:rsidR="003E4C39" w:rsidRPr="00310887">
        <w:rPr>
          <w:rFonts w:ascii="Arial Narrow" w:hAnsi="Arial Narrow" w:cs="TimesNewRomanPS-BoldMT"/>
          <w:b/>
          <w:bCs/>
          <w:sz w:val="28"/>
        </w:rPr>
        <w:t xml:space="preserve"> WEST AFRICA</w:t>
      </w:r>
    </w:p>
    <w:p w14:paraId="5AB15023" w14:textId="77777777" w:rsidR="00BC2B6B" w:rsidRPr="00310887" w:rsidRDefault="00BC2B6B" w:rsidP="000E3735">
      <w:pPr>
        <w:autoSpaceDE w:val="0"/>
        <w:autoSpaceDN w:val="0"/>
        <w:adjustRightInd w:val="0"/>
        <w:spacing w:after="0" w:line="240" w:lineRule="auto"/>
        <w:jc w:val="both"/>
        <w:rPr>
          <w:rFonts w:ascii="Arial Narrow" w:hAnsi="Arial Narrow" w:cs="TimesNewRomanPS-BoldMT"/>
          <w:b/>
          <w:bCs/>
        </w:rPr>
      </w:pPr>
    </w:p>
    <w:p w14:paraId="5F5C27E1" w14:textId="77777777" w:rsidR="00BC2B6B" w:rsidRPr="00310887" w:rsidRDefault="00BC2B6B" w:rsidP="00DD454E">
      <w:pPr>
        <w:spacing w:before="80" w:after="0" w:line="240" w:lineRule="auto"/>
        <w:ind w:right="-108"/>
        <w:jc w:val="both"/>
        <w:rPr>
          <w:rFonts w:ascii="Arial Narrow" w:eastAsia="Times New Roman" w:hAnsi="Arial Narrow" w:cs="Arial"/>
          <w:b/>
          <w:bCs/>
          <w:snapToGrid w:val="0"/>
          <w:color w:val="000000"/>
          <w:u w:val="single"/>
          <w:lang w:eastAsia="fr-FR"/>
        </w:rPr>
      </w:pPr>
    </w:p>
    <w:p w14:paraId="6D72C26B" w14:textId="77777777" w:rsidR="00BC2B6B" w:rsidRPr="00990A04" w:rsidRDefault="00BC2B6B" w:rsidP="000E3735">
      <w:pPr>
        <w:widowControl w:val="0"/>
        <w:spacing w:after="0" w:line="240" w:lineRule="auto"/>
        <w:ind w:left="236" w:firstLine="472"/>
        <w:jc w:val="both"/>
        <w:outlineLvl w:val="1"/>
        <w:rPr>
          <w:rFonts w:ascii="Arial Narrow" w:eastAsia="Arial" w:hAnsi="Arial Narrow" w:cs="Arial"/>
        </w:rPr>
      </w:pPr>
      <w:r w:rsidRPr="00990A04">
        <w:rPr>
          <w:rFonts w:ascii="Arial Narrow" w:eastAsia="Arial Narrow" w:hAnsi="Arial Narrow"/>
          <w:b/>
          <w:bCs/>
          <w:spacing w:val="-1"/>
          <w:u w:val="single" w:color="000000"/>
        </w:rPr>
        <w:t>Entre</w:t>
      </w:r>
      <w:r w:rsidRPr="00990A04">
        <w:rPr>
          <w:rFonts w:ascii="Arial Narrow" w:eastAsia="Arial Narrow" w:hAnsi="Arial Narrow"/>
          <w:b/>
          <w:bCs/>
          <w:u w:val="single" w:color="000000"/>
        </w:rPr>
        <w:t xml:space="preserve"> les </w:t>
      </w:r>
      <w:r w:rsidRPr="00990A04">
        <w:rPr>
          <w:rFonts w:ascii="Arial Narrow" w:eastAsia="Arial Narrow" w:hAnsi="Arial Narrow"/>
          <w:b/>
          <w:bCs/>
          <w:spacing w:val="-1"/>
          <w:u w:val="single" w:color="000000"/>
        </w:rPr>
        <w:t>soussignés</w:t>
      </w:r>
      <w:r>
        <w:rPr>
          <w:rFonts w:ascii="Arial Narrow" w:eastAsia="Arial Narrow" w:hAnsi="Arial Narrow"/>
          <w:b/>
          <w:bCs/>
          <w:spacing w:val="-1"/>
          <w:u w:val="single" w:color="000000"/>
        </w:rPr>
        <w:t xml:space="preserve"> </w:t>
      </w:r>
      <w:r w:rsidRPr="00990A04">
        <w:rPr>
          <w:rFonts w:ascii="Arial Narrow" w:eastAsia="Arial Narrow" w:hAnsi="Arial Narrow"/>
          <w:b/>
          <w:bCs/>
          <w:spacing w:val="-1"/>
          <w:u w:val="single" w:color="000000"/>
        </w:rPr>
        <w:t>:</w:t>
      </w:r>
    </w:p>
    <w:p w14:paraId="66998159" w14:textId="457F46FF" w:rsidR="00BC2B6B" w:rsidRPr="00E6370E" w:rsidRDefault="00B53E37" w:rsidP="000E3735">
      <w:pPr>
        <w:widowControl w:val="0"/>
        <w:spacing w:before="124" w:after="0" w:line="240" w:lineRule="auto"/>
        <w:ind w:right="124"/>
        <w:jc w:val="both"/>
        <w:rPr>
          <w:rFonts w:ascii="Arial Narrow" w:eastAsia="Arial Narrow" w:hAnsi="Arial Narrow"/>
          <w:spacing w:val="-1"/>
        </w:rPr>
      </w:pPr>
      <w:r>
        <w:rPr>
          <w:rFonts w:ascii="Arial Narrow" w:eastAsia="Arial Narrow" w:hAnsi="Arial Narrow"/>
          <w:b/>
          <w:spacing w:val="-1"/>
        </w:rPr>
        <w:t>TLS</w:t>
      </w:r>
      <w:ins w:id="2" w:author="Alizée DEDIEU" w:date="2023-11-06T12:00:00Z">
        <w:r w:rsidR="00EA3DC6">
          <w:rPr>
            <w:rFonts w:ascii="Arial Narrow" w:eastAsia="Arial Narrow" w:hAnsi="Arial Narrow"/>
            <w:b/>
            <w:spacing w:val="-1"/>
          </w:rPr>
          <w:t>c</w:t>
        </w:r>
      </w:ins>
      <w:del w:id="3" w:author="Alizée DEDIEU" w:date="2023-11-06T12:00:00Z">
        <w:r w:rsidDel="00EA3DC6">
          <w:rPr>
            <w:rFonts w:ascii="Arial Narrow" w:eastAsia="Arial Narrow" w:hAnsi="Arial Narrow"/>
            <w:b/>
            <w:spacing w:val="-1"/>
          </w:rPr>
          <w:delText>C</w:delText>
        </w:r>
      </w:del>
      <w:r>
        <w:rPr>
          <w:rFonts w:ascii="Arial Narrow" w:eastAsia="Arial Narrow" w:hAnsi="Arial Narrow"/>
          <w:b/>
          <w:spacing w:val="-1"/>
        </w:rPr>
        <w:t>ontact</w:t>
      </w:r>
      <w:ins w:id="4" w:author="Alizée DEDIEU" w:date="2023-11-06T12:00:00Z">
        <w:r w:rsidR="00EA3DC6">
          <w:rPr>
            <w:rFonts w:ascii="Arial Narrow" w:eastAsia="Arial Narrow" w:hAnsi="Arial Narrow"/>
            <w:b/>
            <w:spacing w:val="-1"/>
          </w:rPr>
          <w:t xml:space="preserve"> Sénégal SUARL</w:t>
        </w:r>
      </w:ins>
      <w:del w:id="5" w:author="Alizée DEDIEU" w:date="2023-11-06T12:00:00Z">
        <w:r w:rsidR="00C544D9" w:rsidDel="00EA3DC6">
          <w:rPr>
            <w:rFonts w:ascii="Arial Narrow" w:eastAsia="Arial Narrow" w:hAnsi="Arial Narrow"/>
            <w:b/>
            <w:spacing w:val="-1"/>
          </w:rPr>
          <w:delText xml:space="preserve"> </w:delText>
        </w:r>
        <w:r w:rsidDel="00EA3DC6">
          <w:rPr>
            <w:rFonts w:ascii="Arial Narrow" w:eastAsia="Arial Narrow" w:hAnsi="Arial Narrow"/>
            <w:b/>
            <w:spacing w:val="-1"/>
          </w:rPr>
          <w:delText xml:space="preserve"> </w:delText>
        </w:r>
      </w:del>
      <w:r w:rsidR="00BC2B6B" w:rsidRPr="00990A04">
        <w:rPr>
          <w:rFonts w:ascii="Arial Narrow" w:eastAsia="Arial Narrow" w:hAnsi="Arial Narrow"/>
          <w:spacing w:val="-1"/>
        </w:rPr>
        <w:t>,</w:t>
      </w:r>
      <w:r w:rsidR="00BC2B6B" w:rsidRPr="00990A04">
        <w:rPr>
          <w:rFonts w:ascii="Arial Narrow" w:eastAsia="Arial Narrow" w:hAnsi="Arial Narrow"/>
          <w:spacing w:val="25"/>
        </w:rPr>
        <w:t xml:space="preserve"> </w:t>
      </w:r>
      <w:r w:rsidR="00BC2B6B" w:rsidRPr="00990A04">
        <w:rPr>
          <w:rFonts w:ascii="Arial Narrow" w:eastAsia="Arial Narrow" w:hAnsi="Arial Narrow"/>
          <w:spacing w:val="-1"/>
        </w:rPr>
        <w:t>société</w:t>
      </w:r>
      <w:r w:rsidR="00BC2B6B" w:rsidRPr="00990A04">
        <w:rPr>
          <w:rFonts w:ascii="Arial Narrow" w:eastAsia="Arial Narrow" w:hAnsi="Arial Narrow"/>
          <w:spacing w:val="14"/>
        </w:rPr>
        <w:t xml:space="preserve"> </w:t>
      </w:r>
      <w:ins w:id="6" w:author="Alizée DEDIEU" w:date="2023-11-06T12:00:00Z">
        <w:r w:rsidR="00EA3DC6">
          <w:rPr>
            <w:rFonts w:ascii="Arial Narrow" w:eastAsia="Arial Narrow" w:hAnsi="Arial Narrow"/>
            <w:spacing w:val="-1"/>
          </w:rPr>
          <w:t>unipersonnelle à responsabilité limitée</w:t>
        </w:r>
      </w:ins>
      <w:del w:id="7" w:author="Alizée DEDIEU" w:date="2023-11-06T12:00:00Z">
        <w:r w:rsidR="00BC2B6B" w:rsidRPr="00990A04" w:rsidDel="00EA3DC6">
          <w:rPr>
            <w:rFonts w:ascii="Arial Narrow" w:eastAsia="Arial Narrow" w:hAnsi="Arial Narrow"/>
            <w:spacing w:val="-1"/>
          </w:rPr>
          <w:delText>anonyme</w:delText>
        </w:r>
      </w:del>
      <w:r w:rsidR="00BC2B6B" w:rsidRPr="00990A04">
        <w:rPr>
          <w:rFonts w:ascii="Arial Narrow" w:eastAsia="Arial Narrow" w:hAnsi="Arial Narrow"/>
          <w:spacing w:val="16"/>
        </w:rPr>
        <w:t xml:space="preserve"> </w:t>
      </w:r>
      <w:r w:rsidR="00BC2B6B" w:rsidRPr="00990A04">
        <w:rPr>
          <w:rFonts w:ascii="Arial Narrow" w:eastAsia="Arial Narrow" w:hAnsi="Arial Narrow"/>
          <w:spacing w:val="-1"/>
        </w:rPr>
        <w:t>au</w:t>
      </w:r>
      <w:r w:rsidR="00BC2B6B" w:rsidRPr="00990A04">
        <w:rPr>
          <w:rFonts w:ascii="Arial Narrow" w:eastAsia="Arial Narrow" w:hAnsi="Arial Narrow"/>
          <w:spacing w:val="14"/>
        </w:rPr>
        <w:t xml:space="preserve"> </w:t>
      </w:r>
      <w:r w:rsidR="00BC2B6B" w:rsidRPr="00990A04">
        <w:rPr>
          <w:rFonts w:ascii="Arial Narrow" w:eastAsia="Arial Narrow" w:hAnsi="Arial Narrow"/>
        </w:rPr>
        <w:t>capital</w:t>
      </w:r>
      <w:r w:rsidR="00BC2B6B" w:rsidRPr="00990A04">
        <w:rPr>
          <w:rFonts w:ascii="Arial Narrow" w:eastAsia="Arial Narrow" w:hAnsi="Arial Narrow"/>
          <w:spacing w:val="15"/>
        </w:rPr>
        <w:t xml:space="preserve"> </w:t>
      </w:r>
      <w:r w:rsidR="00BC2B6B" w:rsidRPr="00990A04">
        <w:rPr>
          <w:rFonts w:ascii="Arial Narrow" w:eastAsia="Arial Narrow" w:hAnsi="Arial Narrow"/>
          <w:spacing w:val="-1"/>
        </w:rPr>
        <w:t>social</w:t>
      </w:r>
      <w:r w:rsidR="00BC2B6B" w:rsidRPr="00990A04">
        <w:rPr>
          <w:rFonts w:ascii="Arial Narrow" w:eastAsia="Arial Narrow" w:hAnsi="Arial Narrow"/>
          <w:spacing w:val="14"/>
        </w:rPr>
        <w:t xml:space="preserve"> </w:t>
      </w:r>
      <w:r w:rsidR="00BC2B6B" w:rsidRPr="00990A04">
        <w:rPr>
          <w:rFonts w:ascii="Arial Narrow" w:eastAsia="Arial Narrow" w:hAnsi="Arial Narrow"/>
          <w:spacing w:val="-1"/>
        </w:rPr>
        <w:t>de</w:t>
      </w:r>
      <w:r w:rsidR="00BC2B6B">
        <w:rPr>
          <w:rFonts w:ascii="Arial Narrow" w:eastAsia="Arial Narrow" w:hAnsi="Arial Narrow"/>
          <w:spacing w:val="-1"/>
        </w:rPr>
        <w:t xml:space="preserve"> </w:t>
      </w:r>
      <w:ins w:id="8" w:author="Alizée DEDIEU" w:date="2023-11-06T12:00:00Z">
        <w:r w:rsidR="00EA3DC6">
          <w:rPr>
            <w:rFonts w:ascii="Arial Narrow" w:eastAsia="Arial Narrow" w:hAnsi="Arial Narrow"/>
            <w:spacing w:val="-1"/>
          </w:rPr>
          <w:t xml:space="preserve">1,000,000 Francs FCFA, dont le </w:t>
        </w:r>
      </w:ins>
      <w:ins w:id="9" w:author="Alizée DEDIEU" w:date="2023-11-06T12:02:00Z">
        <w:r w:rsidR="00EA3DC6">
          <w:rPr>
            <w:rFonts w:ascii="Arial Narrow" w:eastAsia="Arial Narrow" w:hAnsi="Arial Narrow"/>
            <w:spacing w:val="-1"/>
          </w:rPr>
          <w:t>siège</w:t>
        </w:r>
      </w:ins>
      <w:ins w:id="10" w:author="Alizée DEDIEU" w:date="2023-11-06T12:00:00Z">
        <w:r w:rsidR="00EA3DC6">
          <w:rPr>
            <w:rFonts w:ascii="Arial Narrow" w:eastAsia="Arial Narrow" w:hAnsi="Arial Narrow"/>
            <w:spacing w:val="-1"/>
          </w:rPr>
          <w:t xml:space="preserve"> social est </w:t>
        </w:r>
      </w:ins>
      <w:ins w:id="11" w:author="Alizée DEDIEU" w:date="2023-11-06T12:03:00Z">
        <w:r w:rsidR="00EA3DC6">
          <w:rPr>
            <w:rFonts w:ascii="Arial Narrow" w:eastAsia="Arial Narrow" w:hAnsi="Arial Narrow"/>
            <w:spacing w:val="-1"/>
          </w:rPr>
          <w:t>établi</w:t>
        </w:r>
      </w:ins>
      <w:ins w:id="12" w:author="Alizée DEDIEU" w:date="2023-11-06T12:00:00Z">
        <w:r w:rsidR="00EA3DC6">
          <w:rPr>
            <w:rFonts w:ascii="Arial Narrow" w:eastAsia="Arial Narrow" w:hAnsi="Arial Narrow"/>
            <w:spacing w:val="-1"/>
          </w:rPr>
          <w:t xml:space="preserve"> </w:t>
        </w:r>
      </w:ins>
      <w:ins w:id="13" w:author="Alizée DEDIEU" w:date="2023-11-06T12:03:00Z">
        <w:r w:rsidR="00EA3DC6">
          <w:rPr>
            <w:rFonts w:ascii="Arial Narrow" w:eastAsia="Arial Narrow" w:hAnsi="Arial Narrow"/>
            <w:spacing w:val="-1"/>
          </w:rPr>
          <w:t>à</w:t>
        </w:r>
      </w:ins>
      <w:ins w:id="14" w:author="Alizée DEDIEU" w:date="2023-11-06T12:00:00Z">
        <w:r w:rsidR="00EA3DC6">
          <w:rPr>
            <w:rFonts w:ascii="Arial Narrow" w:eastAsia="Arial Narrow" w:hAnsi="Arial Narrow"/>
            <w:spacing w:val="-1"/>
          </w:rPr>
          <w:t xml:space="preserve"> </w:t>
        </w:r>
      </w:ins>
      <w:ins w:id="15" w:author="Alizée DEDIEU" w:date="2023-11-06T12:01:00Z">
        <w:r w:rsidR="00EA3DC6">
          <w:rPr>
            <w:rFonts w:ascii="Arial Narrow" w:eastAsia="Arial Narrow" w:hAnsi="Arial Narrow"/>
            <w:spacing w:val="-1"/>
          </w:rPr>
          <w:t xml:space="preserve">Dakar, Building Doudou Sene, Zone 10, Lot 22-Ngor Almadies (SENEGAL), </w:t>
        </w:r>
      </w:ins>
      <w:ins w:id="16" w:author="Alizée DEDIEU" w:date="2023-11-06T12:03:00Z">
        <w:r w:rsidR="00EA3DC6">
          <w:rPr>
            <w:rFonts w:ascii="Arial Narrow" w:eastAsia="Arial Narrow" w:hAnsi="Arial Narrow"/>
            <w:spacing w:val="-1"/>
          </w:rPr>
          <w:t>immatriculée</w:t>
        </w:r>
      </w:ins>
      <w:ins w:id="17" w:author="Alizée DEDIEU" w:date="2023-11-06T12:01:00Z">
        <w:r w:rsidR="00EA3DC6">
          <w:rPr>
            <w:rFonts w:ascii="Arial Narrow" w:eastAsia="Arial Narrow" w:hAnsi="Arial Narrow"/>
            <w:spacing w:val="-1"/>
          </w:rPr>
          <w:t xml:space="preserve"> au RCCM sous le </w:t>
        </w:r>
      </w:ins>
      <w:ins w:id="18" w:author="Alizée DEDIEU" w:date="2023-11-06T12:03:00Z">
        <w:r w:rsidR="00EA3DC6">
          <w:rPr>
            <w:rFonts w:ascii="Arial Narrow" w:eastAsia="Arial Narrow" w:hAnsi="Arial Narrow"/>
            <w:spacing w:val="-1"/>
          </w:rPr>
          <w:t>numéro</w:t>
        </w:r>
      </w:ins>
      <w:ins w:id="19" w:author="Alizée DEDIEU" w:date="2023-11-06T12:01:00Z">
        <w:r w:rsidR="00EA3DC6">
          <w:rPr>
            <w:rFonts w:ascii="Arial Narrow" w:eastAsia="Arial Narrow" w:hAnsi="Arial Narrow"/>
            <w:spacing w:val="-1"/>
          </w:rPr>
          <w:t xml:space="preserve"> </w:t>
        </w:r>
        <w:r w:rsidR="00EA3DC6" w:rsidRPr="00EA3DC6">
          <w:rPr>
            <w:rFonts w:ascii="Arial Narrow" w:eastAsia="Arial Narrow" w:hAnsi="Arial Narrow"/>
            <w:spacing w:val="-1"/>
          </w:rPr>
          <w:t>SN.DKR.2021.B.18046</w:t>
        </w:r>
        <w:r w:rsidR="00EA3DC6">
          <w:rPr>
            <w:rFonts w:ascii="Arial Narrow" w:eastAsia="Arial Narrow" w:hAnsi="Arial Narrow"/>
            <w:spacing w:val="-1"/>
          </w:rPr>
          <w:t>,</w:t>
        </w:r>
      </w:ins>
      <w:ins w:id="20" w:author="Alizée DEDIEU" w:date="2023-11-06T12:00:00Z">
        <w:r w:rsidR="00EA3DC6" w:rsidRPr="00E6370E">
          <w:rPr>
            <w:rFonts w:ascii="Arial Narrow" w:eastAsia="Arial Narrow" w:hAnsi="Arial Narrow"/>
            <w:spacing w:val="-1"/>
          </w:rPr>
          <w:t xml:space="preserve"> </w:t>
        </w:r>
      </w:ins>
      <w:r w:rsidR="00BC2B6B" w:rsidRPr="00990A04">
        <w:rPr>
          <w:rFonts w:ascii="Arial Narrow" w:eastAsia="Arial Narrow" w:hAnsi="Arial Narrow"/>
          <w:spacing w:val="-1"/>
        </w:rPr>
        <w:t>représentée</w:t>
      </w:r>
      <w:r w:rsidR="00BC2B6B" w:rsidRPr="00E6370E">
        <w:rPr>
          <w:rFonts w:ascii="Arial Narrow" w:eastAsia="Arial Narrow" w:hAnsi="Arial Narrow"/>
          <w:spacing w:val="-1"/>
        </w:rPr>
        <w:t xml:space="preserve"> aux </w:t>
      </w:r>
      <w:r w:rsidR="00BC2B6B" w:rsidRPr="00990A04">
        <w:rPr>
          <w:rFonts w:ascii="Arial Narrow" w:eastAsia="Arial Narrow" w:hAnsi="Arial Narrow"/>
          <w:spacing w:val="-1"/>
        </w:rPr>
        <w:t>présentes</w:t>
      </w:r>
      <w:r w:rsidR="00BC2B6B" w:rsidRPr="00E6370E">
        <w:rPr>
          <w:rFonts w:ascii="Arial Narrow" w:eastAsia="Arial Narrow" w:hAnsi="Arial Narrow"/>
          <w:spacing w:val="-1"/>
        </w:rPr>
        <w:t xml:space="preserve"> </w:t>
      </w:r>
      <w:ins w:id="21" w:author="Alizée DEDIEU" w:date="2023-11-06T12:01:00Z">
        <w:r w:rsidR="00EA3DC6">
          <w:rPr>
            <w:rFonts w:ascii="Arial Narrow" w:eastAsia="Arial Narrow" w:hAnsi="Arial Narrow"/>
            <w:spacing w:val="-1"/>
          </w:rPr>
          <w:t>pa</w:t>
        </w:r>
      </w:ins>
      <w:ins w:id="22" w:author="Alizée DEDIEU" w:date="2023-11-06T12:02:00Z">
        <w:r w:rsidR="00EA3DC6">
          <w:rPr>
            <w:rFonts w:ascii="Arial Narrow" w:eastAsia="Arial Narrow" w:hAnsi="Arial Narrow"/>
            <w:spacing w:val="-1"/>
          </w:rPr>
          <w:t>r Monsieur Bassem MISSAOUI</w:t>
        </w:r>
      </w:ins>
      <w:r w:rsidR="00BC2B6B" w:rsidRPr="00E6370E">
        <w:rPr>
          <w:rFonts w:ascii="Arial Narrow" w:eastAsia="Arial Narrow" w:hAnsi="Arial Narrow"/>
          <w:spacing w:val="-1"/>
        </w:rPr>
        <w:t xml:space="preserve">, </w:t>
      </w:r>
      <w:ins w:id="23" w:author="Alizée DEDIEU" w:date="2023-11-06T12:02:00Z">
        <w:r w:rsidR="00EA3DC6">
          <w:rPr>
            <w:rFonts w:ascii="Arial Narrow" w:eastAsia="Arial Narrow" w:hAnsi="Arial Narrow"/>
            <w:spacing w:val="-1"/>
          </w:rPr>
          <w:t xml:space="preserve">en sa </w:t>
        </w:r>
      </w:ins>
      <w:ins w:id="24" w:author="Alizée DEDIEU" w:date="2023-11-06T12:03:00Z">
        <w:r w:rsidR="00EA3DC6">
          <w:rPr>
            <w:rFonts w:ascii="Arial Narrow" w:eastAsia="Arial Narrow" w:hAnsi="Arial Narrow"/>
            <w:spacing w:val="-1"/>
          </w:rPr>
          <w:t>qualité</w:t>
        </w:r>
      </w:ins>
      <w:ins w:id="25" w:author="Alizée DEDIEU" w:date="2023-11-06T12:02:00Z">
        <w:r w:rsidR="00EA3DC6">
          <w:rPr>
            <w:rFonts w:ascii="Arial Narrow" w:eastAsia="Arial Narrow" w:hAnsi="Arial Narrow"/>
            <w:spacing w:val="-1"/>
          </w:rPr>
          <w:t xml:space="preserve"> de Directeur, </w:t>
        </w:r>
      </w:ins>
      <w:del w:id="26" w:author="Alizée DEDIEU" w:date="2023-11-06T12:02:00Z">
        <w:r w:rsidR="00BC2B6B" w:rsidRPr="00E6370E" w:rsidDel="00EA3DC6">
          <w:rPr>
            <w:rFonts w:ascii="Arial Narrow" w:eastAsia="Arial Narrow" w:hAnsi="Arial Narrow"/>
            <w:spacing w:val="-1"/>
          </w:rPr>
          <w:delText>représentant régional</w:delText>
        </w:r>
      </w:del>
      <w:r w:rsidR="00BC2B6B" w:rsidRPr="00E6370E">
        <w:rPr>
          <w:rFonts w:ascii="Arial Narrow" w:eastAsia="Arial Narrow" w:hAnsi="Arial Narrow"/>
          <w:spacing w:val="-1"/>
        </w:rPr>
        <w:t xml:space="preserve"> </w:t>
      </w:r>
      <w:r w:rsidR="00BC2B6B" w:rsidRPr="00990A04">
        <w:rPr>
          <w:rFonts w:ascii="Arial Narrow" w:eastAsia="Arial Narrow" w:hAnsi="Arial Narrow"/>
          <w:spacing w:val="-1"/>
        </w:rPr>
        <w:t>en</w:t>
      </w:r>
      <w:r w:rsidR="00BC2B6B" w:rsidRPr="00E6370E">
        <w:rPr>
          <w:rFonts w:ascii="Arial Narrow" w:eastAsia="Arial Narrow" w:hAnsi="Arial Narrow"/>
          <w:spacing w:val="-1"/>
        </w:rPr>
        <w:t xml:space="preserve"> </w:t>
      </w:r>
      <w:r w:rsidR="00BC2B6B" w:rsidRPr="00990A04">
        <w:rPr>
          <w:rFonts w:ascii="Arial Narrow" w:eastAsia="Arial Narrow" w:hAnsi="Arial Narrow"/>
          <w:spacing w:val="-1"/>
        </w:rPr>
        <w:t>vertu</w:t>
      </w:r>
      <w:r w:rsidR="00BC2B6B" w:rsidRPr="00E6370E">
        <w:rPr>
          <w:rFonts w:ascii="Arial Narrow" w:eastAsia="Arial Narrow" w:hAnsi="Arial Narrow"/>
          <w:spacing w:val="-1"/>
        </w:rPr>
        <w:t xml:space="preserve"> </w:t>
      </w:r>
      <w:r w:rsidR="00BC2B6B" w:rsidRPr="00990A04">
        <w:rPr>
          <w:rFonts w:ascii="Arial Narrow" w:eastAsia="Arial Narrow" w:hAnsi="Arial Narrow"/>
          <w:spacing w:val="-1"/>
        </w:rPr>
        <w:t>des</w:t>
      </w:r>
      <w:r w:rsidR="00BC2B6B" w:rsidRPr="00E6370E">
        <w:rPr>
          <w:rFonts w:ascii="Arial Narrow" w:eastAsia="Arial Narrow" w:hAnsi="Arial Narrow"/>
          <w:spacing w:val="-1"/>
        </w:rPr>
        <w:t xml:space="preserve"> </w:t>
      </w:r>
      <w:r w:rsidR="00BC2B6B" w:rsidRPr="00990A04">
        <w:rPr>
          <w:rFonts w:ascii="Arial Narrow" w:eastAsia="Arial Narrow" w:hAnsi="Arial Narrow"/>
          <w:spacing w:val="-1"/>
        </w:rPr>
        <w:t>pouvoirs</w:t>
      </w:r>
      <w:r w:rsidR="00BC2B6B" w:rsidRPr="00E6370E">
        <w:rPr>
          <w:rFonts w:ascii="Arial Narrow" w:eastAsia="Arial Narrow" w:hAnsi="Arial Narrow"/>
          <w:spacing w:val="-1"/>
        </w:rPr>
        <w:t xml:space="preserve"> </w:t>
      </w:r>
      <w:r w:rsidR="00BC2B6B" w:rsidRPr="00990A04">
        <w:rPr>
          <w:rFonts w:ascii="Arial Narrow" w:eastAsia="Arial Narrow" w:hAnsi="Arial Narrow"/>
          <w:spacing w:val="-1"/>
        </w:rPr>
        <w:t>qui</w:t>
      </w:r>
      <w:r w:rsidR="00BC2B6B" w:rsidRPr="00E6370E">
        <w:rPr>
          <w:rFonts w:ascii="Arial Narrow" w:eastAsia="Arial Narrow" w:hAnsi="Arial Narrow"/>
          <w:spacing w:val="-1"/>
        </w:rPr>
        <w:t xml:space="preserve"> </w:t>
      </w:r>
      <w:r w:rsidR="00BC2B6B" w:rsidRPr="00990A04">
        <w:rPr>
          <w:rFonts w:ascii="Arial Narrow" w:eastAsia="Arial Narrow" w:hAnsi="Arial Narrow"/>
          <w:spacing w:val="-1"/>
        </w:rPr>
        <w:t>lui</w:t>
      </w:r>
      <w:r w:rsidR="00BC2B6B" w:rsidRPr="00E6370E">
        <w:rPr>
          <w:rFonts w:ascii="Arial Narrow" w:eastAsia="Arial Narrow" w:hAnsi="Arial Narrow"/>
          <w:spacing w:val="-1"/>
        </w:rPr>
        <w:t xml:space="preserve"> sont </w:t>
      </w:r>
      <w:r w:rsidR="00BC2B6B" w:rsidRPr="00990A04">
        <w:rPr>
          <w:rFonts w:ascii="Arial Narrow" w:eastAsia="Arial Narrow" w:hAnsi="Arial Narrow"/>
          <w:spacing w:val="-1"/>
        </w:rPr>
        <w:t>conférés</w:t>
      </w:r>
      <w:del w:id="27" w:author="Alizée DEDIEU" w:date="2023-11-06T12:02:00Z">
        <w:r w:rsidR="00BC2B6B" w:rsidRPr="00990A04" w:rsidDel="00EA3DC6">
          <w:rPr>
            <w:rFonts w:ascii="Arial Narrow" w:eastAsia="Arial Narrow" w:hAnsi="Arial Narrow"/>
            <w:spacing w:val="-1"/>
          </w:rPr>
          <w:delText xml:space="preserve"> </w:delText>
        </w:r>
        <w:r w:rsidR="00BC2B6B" w:rsidRPr="00E6370E" w:rsidDel="00EA3DC6">
          <w:rPr>
            <w:rFonts w:ascii="Arial Narrow" w:eastAsia="Arial Narrow" w:hAnsi="Arial Narrow"/>
            <w:spacing w:val="-1"/>
          </w:rPr>
          <w:delText xml:space="preserve">à </w:delText>
        </w:r>
        <w:r w:rsidR="00BC2B6B" w:rsidRPr="00990A04" w:rsidDel="00EA3DC6">
          <w:rPr>
            <w:rFonts w:ascii="Arial Narrow" w:eastAsia="Arial Narrow" w:hAnsi="Arial Narrow"/>
            <w:spacing w:val="-1"/>
          </w:rPr>
          <w:delText>cet</w:delText>
        </w:r>
        <w:r w:rsidR="00BC2B6B" w:rsidRPr="00E6370E" w:rsidDel="00EA3DC6">
          <w:rPr>
            <w:rFonts w:ascii="Arial Narrow" w:eastAsia="Arial Narrow" w:hAnsi="Arial Narrow"/>
            <w:spacing w:val="-1"/>
          </w:rPr>
          <w:delText xml:space="preserve"> </w:delText>
        </w:r>
        <w:r w:rsidR="00BC2B6B" w:rsidRPr="00990A04" w:rsidDel="00EA3DC6">
          <w:rPr>
            <w:rFonts w:ascii="Arial Narrow" w:eastAsia="Arial Narrow" w:hAnsi="Arial Narrow"/>
            <w:spacing w:val="-1"/>
          </w:rPr>
          <w:delText>effet</w:delText>
        </w:r>
      </w:del>
      <w:r w:rsidR="00BC2B6B" w:rsidRPr="00990A04">
        <w:rPr>
          <w:rFonts w:ascii="Arial Narrow" w:eastAsia="Arial Narrow" w:hAnsi="Arial Narrow"/>
          <w:spacing w:val="-1"/>
        </w:rPr>
        <w:t>,</w:t>
      </w:r>
      <w:r w:rsidR="00BC2B6B" w:rsidRPr="00E6370E" w:rsidDel="00E6370E">
        <w:rPr>
          <w:rFonts w:ascii="Arial Narrow" w:eastAsia="Arial Narrow" w:hAnsi="Arial Narrow"/>
          <w:spacing w:val="-1"/>
        </w:rPr>
        <w:t xml:space="preserve"> </w:t>
      </w:r>
    </w:p>
    <w:p w14:paraId="2A04248D" w14:textId="604BD95E" w:rsidR="00BC2B6B" w:rsidRPr="00B53E37" w:rsidRDefault="00BC2B6B" w:rsidP="000E3735">
      <w:pPr>
        <w:widowControl w:val="0"/>
        <w:spacing w:before="124" w:after="0" w:line="240" w:lineRule="auto"/>
        <w:ind w:right="124"/>
        <w:jc w:val="both"/>
        <w:rPr>
          <w:rFonts w:ascii="Arial Narrow" w:eastAsia="Arial Narrow" w:hAnsi="Arial Narrow" w:cs="Arial Narrow"/>
          <w:b/>
          <w:bCs/>
        </w:rPr>
      </w:pPr>
      <w:r w:rsidRPr="00990A04">
        <w:rPr>
          <w:rFonts w:ascii="Arial Narrow" w:hAnsi="Arial Narrow"/>
          <w:spacing w:val="-1"/>
          <w:u w:val="single" w:color="000000"/>
        </w:rPr>
        <w:t>Ci-après</w:t>
      </w:r>
      <w:r w:rsidRPr="00990A04">
        <w:rPr>
          <w:rFonts w:ascii="Arial Narrow" w:hAnsi="Arial Narrow"/>
          <w:u w:val="single" w:color="000000"/>
        </w:rPr>
        <w:t xml:space="preserve"> </w:t>
      </w:r>
      <w:r w:rsidR="00D22D83" w:rsidRPr="00990A04">
        <w:rPr>
          <w:rFonts w:ascii="Arial Narrow" w:hAnsi="Arial Narrow"/>
          <w:spacing w:val="-1"/>
          <w:u w:val="single" w:color="000000"/>
        </w:rPr>
        <w:t>dénommée</w:t>
      </w:r>
      <w:proofErr w:type="gramStart"/>
      <w:r w:rsidR="00D22D83" w:rsidRPr="00990A04">
        <w:rPr>
          <w:rFonts w:ascii="Arial Narrow" w:hAnsi="Arial Narrow"/>
          <w:u w:val="single" w:color="000000"/>
        </w:rPr>
        <w:t xml:space="preserve"> </w:t>
      </w:r>
      <w:r w:rsidR="00D22D83" w:rsidRPr="00B53E37">
        <w:rPr>
          <w:rFonts w:ascii="Arial Narrow" w:hAnsi="Arial Narrow"/>
          <w:b/>
          <w:bCs/>
          <w:u w:val="single" w:color="000000"/>
        </w:rPr>
        <w:t>«</w:t>
      </w:r>
      <w:r w:rsidR="00B53E37" w:rsidRPr="00B53E37">
        <w:rPr>
          <w:rFonts w:ascii="Arial Narrow" w:hAnsi="Arial Narrow"/>
          <w:b/>
          <w:bCs/>
          <w:u w:val="single" w:color="000000"/>
        </w:rPr>
        <w:t>TLS</w:t>
      </w:r>
      <w:ins w:id="28" w:author="Alizée DEDIEU" w:date="2023-11-06T12:02:00Z">
        <w:r w:rsidR="00EA3DC6">
          <w:rPr>
            <w:rFonts w:ascii="Arial Narrow" w:hAnsi="Arial Narrow"/>
            <w:b/>
            <w:bCs/>
            <w:u w:val="single" w:color="000000"/>
          </w:rPr>
          <w:t>contact</w:t>
        </w:r>
      </w:ins>
      <w:proofErr w:type="gramEnd"/>
      <w:r w:rsidRPr="00B53E37">
        <w:rPr>
          <w:rFonts w:ascii="Arial Narrow" w:hAnsi="Arial Narrow"/>
          <w:b/>
          <w:bCs/>
          <w:spacing w:val="-1"/>
          <w:u w:val="single" w:color="000000"/>
        </w:rPr>
        <w:t xml:space="preserve"> </w:t>
      </w:r>
      <w:r w:rsidRPr="00B53E37">
        <w:rPr>
          <w:rFonts w:ascii="Arial Narrow" w:hAnsi="Arial Narrow"/>
          <w:b/>
          <w:bCs/>
          <w:u w:val="single" w:color="000000"/>
        </w:rPr>
        <w:t>»</w:t>
      </w:r>
      <w:r w:rsidRPr="00B53E37">
        <w:rPr>
          <w:rFonts w:ascii="Arial Narrow" w:hAnsi="Arial Narrow"/>
          <w:b/>
          <w:bCs/>
          <w:spacing w:val="-2"/>
          <w:u w:val="single" w:color="000000"/>
        </w:rPr>
        <w:t xml:space="preserve"> </w:t>
      </w:r>
    </w:p>
    <w:p w14:paraId="7BFAFA4E" w14:textId="77777777" w:rsidR="00BC2B6B" w:rsidRPr="00990A04" w:rsidRDefault="00BC2B6B" w:rsidP="00DD454E">
      <w:pPr>
        <w:widowControl w:val="0"/>
        <w:spacing w:before="120" w:after="0" w:line="240" w:lineRule="auto"/>
        <w:ind w:left="7088" w:right="-108"/>
        <w:rPr>
          <w:rFonts w:ascii="Arial Narrow" w:eastAsia="Times New Roman" w:hAnsi="Arial Narrow" w:cs="Arial"/>
          <w:b/>
          <w:bCs/>
          <w:snapToGrid w:val="0"/>
          <w:color w:val="000000"/>
          <w:u w:val="single"/>
          <w:lang w:eastAsia="fr-FR"/>
        </w:rPr>
      </w:pPr>
      <w:r w:rsidRPr="00990A04">
        <w:rPr>
          <w:rFonts w:ascii="Arial Narrow" w:eastAsia="Times New Roman" w:hAnsi="Arial Narrow" w:cs="Arial"/>
          <w:b/>
          <w:bCs/>
          <w:snapToGrid w:val="0"/>
          <w:color w:val="000000"/>
          <w:u w:val="single"/>
          <w:lang w:eastAsia="fr-FR"/>
        </w:rPr>
        <w:t xml:space="preserve">D’une part </w:t>
      </w:r>
    </w:p>
    <w:p w14:paraId="66616E4E" w14:textId="77777777" w:rsidR="00BC2B6B" w:rsidRPr="00C956DA" w:rsidRDefault="00BC2B6B" w:rsidP="00C956DA">
      <w:pPr>
        <w:widowControl w:val="0"/>
        <w:spacing w:before="120" w:after="0" w:line="240" w:lineRule="auto"/>
        <w:ind w:right="-108"/>
        <w:rPr>
          <w:rFonts w:ascii="Arial Narrow" w:eastAsia="Times New Roman" w:hAnsi="Arial Narrow" w:cs="Arial"/>
          <w:b/>
          <w:bCs/>
          <w:snapToGrid w:val="0"/>
          <w:color w:val="000000"/>
          <w:lang w:eastAsia="fr-FR"/>
        </w:rPr>
      </w:pPr>
      <w:r w:rsidRPr="00C956DA">
        <w:rPr>
          <w:rFonts w:ascii="Arial Narrow" w:eastAsia="Times New Roman" w:hAnsi="Arial Narrow" w:cs="Arial"/>
          <w:b/>
          <w:bCs/>
          <w:snapToGrid w:val="0"/>
          <w:color w:val="000000"/>
          <w:lang w:eastAsia="fr-FR"/>
        </w:rPr>
        <w:t>Et</w:t>
      </w:r>
    </w:p>
    <w:p w14:paraId="42D19CCC" w14:textId="77777777" w:rsidR="00BC2B6B" w:rsidRPr="00990A04" w:rsidRDefault="00BC2B6B" w:rsidP="000E3735">
      <w:pPr>
        <w:spacing w:after="0" w:line="240" w:lineRule="auto"/>
        <w:ind w:right="-108"/>
        <w:jc w:val="both"/>
        <w:rPr>
          <w:rFonts w:ascii="Arial Narrow" w:eastAsia="Times New Roman" w:hAnsi="Arial Narrow" w:cs="Arial"/>
          <w:b/>
          <w:color w:val="000000"/>
          <w:u w:val="single"/>
          <w:lang w:eastAsia="fr-FR"/>
        </w:rPr>
      </w:pPr>
    </w:p>
    <w:p w14:paraId="7E791E9D" w14:textId="77777777" w:rsidR="00BC2B6B" w:rsidRPr="00990A04" w:rsidRDefault="00BC2B6B" w:rsidP="000E3735">
      <w:pPr>
        <w:spacing w:after="0" w:line="240" w:lineRule="auto"/>
        <w:jc w:val="both"/>
        <w:rPr>
          <w:rFonts w:ascii="Arial Narrow" w:hAnsi="Arial Narrow" w:cs="Tahoma"/>
        </w:rPr>
      </w:pPr>
      <w:r w:rsidRPr="008927D5">
        <w:rPr>
          <w:rFonts w:ascii="Arial Narrow" w:hAnsi="Arial Narrow" w:cstheme="majorBidi"/>
          <w:b/>
          <w:bCs/>
        </w:rPr>
        <w:t xml:space="preserve">Wafacash </w:t>
      </w:r>
      <w:r w:rsidR="003E4C39" w:rsidRPr="008927D5">
        <w:rPr>
          <w:rFonts w:ascii="Arial Narrow" w:hAnsi="Arial Narrow" w:cstheme="majorBidi"/>
          <w:b/>
          <w:bCs/>
        </w:rPr>
        <w:t xml:space="preserve">West </w:t>
      </w:r>
      <w:proofErr w:type="spellStart"/>
      <w:r w:rsidR="003E4C39" w:rsidRPr="008927D5">
        <w:rPr>
          <w:rFonts w:ascii="Arial Narrow" w:hAnsi="Arial Narrow" w:cstheme="majorBidi"/>
          <w:b/>
          <w:bCs/>
        </w:rPr>
        <w:t>Africa</w:t>
      </w:r>
      <w:proofErr w:type="spellEnd"/>
      <w:r w:rsidR="003E4C39" w:rsidRPr="008927D5">
        <w:rPr>
          <w:rFonts w:ascii="Arial Narrow" w:hAnsi="Arial Narrow" w:cstheme="majorBidi"/>
          <w:b/>
          <w:bCs/>
        </w:rPr>
        <w:t xml:space="preserve"> </w:t>
      </w:r>
      <w:r w:rsidRPr="008927D5">
        <w:rPr>
          <w:rFonts w:ascii="Arial Narrow" w:hAnsi="Arial Narrow" w:cstheme="majorBidi"/>
          <w:b/>
          <w:bCs/>
        </w:rPr>
        <w:t xml:space="preserve">SA, </w:t>
      </w:r>
      <w:r w:rsidRPr="008927D5">
        <w:rPr>
          <w:rFonts w:ascii="Arial Narrow" w:hAnsi="Arial Narrow" w:cstheme="majorBidi"/>
        </w:rPr>
        <w:t xml:space="preserve">Société Anonyme au capital de </w:t>
      </w:r>
      <w:r w:rsidR="003E4C39" w:rsidRPr="008927D5">
        <w:rPr>
          <w:rFonts w:ascii="Arial Narrow" w:hAnsi="Arial Narrow" w:cstheme="majorBidi"/>
        </w:rPr>
        <w:t>7</w:t>
      </w:r>
      <w:r w:rsidRPr="008927D5">
        <w:rPr>
          <w:rFonts w:ascii="Arial Narrow" w:hAnsi="Arial Narrow" w:cstheme="majorBidi"/>
        </w:rPr>
        <w:t>.</w:t>
      </w:r>
      <w:r w:rsidR="003E4C39" w:rsidRPr="008927D5">
        <w:rPr>
          <w:rFonts w:ascii="Arial Narrow" w:hAnsi="Arial Narrow" w:cstheme="majorBidi"/>
        </w:rPr>
        <w:t>600.</w:t>
      </w:r>
      <w:r w:rsidRPr="008927D5">
        <w:rPr>
          <w:rFonts w:ascii="Arial Narrow" w:hAnsi="Arial Narrow" w:cstheme="majorBidi"/>
        </w:rPr>
        <w:t xml:space="preserve">000.000 </w:t>
      </w:r>
      <w:r w:rsidR="003E4C39" w:rsidRPr="008927D5">
        <w:rPr>
          <w:rFonts w:ascii="Arial Narrow" w:hAnsi="Arial Narrow" w:cstheme="majorBidi"/>
        </w:rPr>
        <w:t>Francs FCFA</w:t>
      </w:r>
      <w:r w:rsidRPr="008927D5">
        <w:rPr>
          <w:rFonts w:ascii="Arial Narrow" w:hAnsi="Arial Narrow" w:cstheme="majorBidi"/>
        </w:rPr>
        <w:t xml:space="preserve">, dont le siège social est établi </w:t>
      </w:r>
      <w:r w:rsidR="003E4C39" w:rsidRPr="008927D5">
        <w:rPr>
          <w:rFonts w:ascii="Arial Narrow" w:hAnsi="Arial Narrow" w:cstheme="majorBidi"/>
        </w:rPr>
        <w:t xml:space="preserve">à la Galerie Commerciale la Rotonde, Rue Saint Michel, Etage 7 Appartement, Dakar (SENEGAL) </w:t>
      </w:r>
      <w:r w:rsidRPr="008927D5">
        <w:rPr>
          <w:rFonts w:ascii="Arial Narrow" w:hAnsi="Arial Narrow" w:cstheme="majorBidi"/>
        </w:rPr>
        <w:t xml:space="preserve">, immatriculée au </w:t>
      </w:r>
      <w:r w:rsidR="003E4C39" w:rsidRPr="008927D5">
        <w:rPr>
          <w:rFonts w:ascii="Arial Narrow" w:hAnsi="Arial Narrow" w:cstheme="majorBidi"/>
        </w:rPr>
        <w:t xml:space="preserve"> RCCM</w:t>
      </w:r>
      <w:r w:rsidRPr="008927D5">
        <w:rPr>
          <w:rFonts w:ascii="Arial Narrow" w:hAnsi="Arial Narrow" w:cstheme="majorBidi"/>
        </w:rPr>
        <w:t xml:space="preserve"> sous le numéro </w:t>
      </w:r>
      <w:r w:rsidR="003E4C39" w:rsidRPr="008927D5">
        <w:rPr>
          <w:rFonts w:ascii="Arial Narrow" w:hAnsi="Arial Narrow" w:cstheme="majorBidi"/>
        </w:rPr>
        <w:t xml:space="preserve"> SN DKR 2014 B 13066</w:t>
      </w:r>
      <w:r w:rsidRPr="008927D5">
        <w:rPr>
          <w:rFonts w:ascii="Arial Narrow" w:hAnsi="Arial Narrow" w:cstheme="majorBidi"/>
        </w:rPr>
        <w:t xml:space="preserve">, représentée par </w:t>
      </w:r>
      <w:commentRangeStart w:id="29"/>
      <w:r w:rsidRPr="008927D5">
        <w:rPr>
          <w:rFonts w:ascii="Arial Narrow" w:hAnsi="Arial Narrow" w:cstheme="majorBidi"/>
        </w:rPr>
        <w:t xml:space="preserve">Monsieur </w:t>
      </w:r>
      <w:r w:rsidR="003E4C39" w:rsidRPr="008927D5">
        <w:rPr>
          <w:rFonts w:ascii="Arial Narrow" w:hAnsi="Arial Narrow" w:cstheme="majorBidi"/>
        </w:rPr>
        <w:t>Zouhair CHAOUI</w:t>
      </w:r>
      <w:r w:rsidRPr="008927D5">
        <w:rPr>
          <w:rFonts w:ascii="Arial Narrow" w:hAnsi="Arial Narrow" w:cstheme="majorBidi"/>
        </w:rPr>
        <w:t xml:space="preserve">, </w:t>
      </w:r>
      <w:r w:rsidRPr="008927D5">
        <w:rPr>
          <w:rFonts w:ascii="Arial Narrow" w:hAnsi="Arial Narrow" w:cs="Tahoma"/>
        </w:rPr>
        <w:t xml:space="preserve">en sa qualité de Directeur Général, </w:t>
      </w:r>
      <w:commentRangeEnd w:id="29"/>
      <w:r w:rsidR="00D46668">
        <w:rPr>
          <w:rStyle w:val="Marquedecommentaire"/>
        </w:rPr>
        <w:commentReference w:id="29"/>
      </w:r>
      <w:r w:rsidRPr="008927D5">
        <w:rPr>
          <w:rFonts w:ascii="Arial Narrow" w:hAnsi="Arial Narrow" w:cs="Tahoma"/>
        </w:rPr>
        <w:t>en vertu des pouvoirs qui lui sont conférés.</w:t>
      </w:r>
    </w:p>
    <w:p w14:paraId="07986B71" w14:textId="77777777" w:rsidR="00BC2B6B" w:rsidRDefault="00BC2B6B" w:rsidP="00DD454E">
      <w:pPr>
        <w:widowControl w:val="0"/>
        <w:spacing w:after="0" w:line="240" w:lineRule="auto"/>
        <w:jc w:val="both"/>
        <w:rPr>
          <w:rFonts w:ascii="Arial Narrow" w:hAnsi="Arial Narrow"/>
          <w:spacing w:val="-1"/>
          <w:u w:val="single" w:color="000000"/>
        </w:rPr>
      </w:pPr>
    </w:p>
    <w:p w14:paraId="7D5E9202" w14:textId="77777777" w:rsidR="00BC2B6B" w:rsidRPr="00990A04" w:rsidRDefault="00BC2B6B" w:rsidP="00DD454E">
      <w:pPr>
        <w:widowControl w:val="0"/>
        <w:spacing w:after="0" w:line="240" w:lineRule="auto"/>
        <w:jc w:val="both"/>
        <w:rPr>
          <w:rFonts w:ascii="Arial Narrow" w:eastAsia="Arial Narrow" w:hAnsi="Arial Narrow" w:cs="Arial Narrow"/>
          <w:b/>
        </w:rPr>
      </w:pPr>
      <w:r w:rsidRPr="00990A04">
        <w:rPr>
          <w:rFonts w:ascii="Arial Narrow" w:hAnsi="Arial Narrow"/>
          <w:spacing w:val="-1"/>
          <w:u w:val="single" w:color="000000"/>
        </w:rPr>
        <w:t>Ci-après</w:t>
      </w:r>
      <w:r w:rsidRPr="00990A04">
        <w:rPr>
          <w:rFonts w:ascii="Arial Narrow" w:hAnsi="Arial Narrow"/>
          <w:u w:val="single" w:color="000000"/>
        </w:rPr>
        <w:t xml:space="preserve"> </w:t>
      </w:r>
      <w:r w:rsidRPr="00990A04">
        <w:rPr>
          <w:rFonts w:ascii="Arial Narrow" w:hAnsi="Arial Narrow"/>
          <w:spacing w:val="-1"/>
          <w:u w:val="single" w:color="000000"/>
        </w:rPr>
        <w:t>dénommée</w:t>
      </w:r>
      <w:r w:rsidRPr="00990A04">
        <w:rPr>
          <w:rFonts w:ascii="Arial Narrow" w:hAnsi="Arial Narrow"/>
          <w:spacing w:val="1"/>
          <w:u w:val="single" w:color="000000"/>
        </w:rPr>
        <w:t xml:space="preserve"> </w:t>
      </w:r>
      <w:r w:rsidRPr="00990A04">
        <w:rPr>
          <w:rFonts w:ascii="Arial Narrow" w:hAnsi="Arial Narrow"/>
          <w:b/>
          <w:spacing w:val="1"/>
          <w:u w:val="single" w:color="000000"/>
        </w:rPr>
        <w:t>« W</w:t>
      </w:r>
      <w:r w:rsidR="00936699">
        <w:rPr>
          <w:rFonts w:ascii="Arial Narrow" w:hAnsi="Arial Narrow"/>
          <w:b/>
          <w:spacing w:val="1"/>
          <w:u w:val="single" w:color="000000"/>
        </w:rPr>
        <w:t>afacash</w:t>
      </w:r>
      <w:r w:rsidRPr="00990A04">
        <w:rPr>
          <w:rFonts w:ascii="Arial Narrow" w:hAnsi="Arial Narrow"/>
          <w:b/>
          <w:spacing w:val="1"/>
          <w:u w:val="single" w:color="000000"/>
        </w:rPr>
        <w:t xml:space="preserve"> » ou </w:t>
      </w:r>
      <w:r w:rsidRPr="00990A04">
        <w:rPr>
          <w:rFonts w:ascii="Arial Narrow" w:hAnsi="Arial Narrow"/>
          <w:b/>
          <w:u w:val="single" w:color="000000"/>
        </w:rPr>
        <w:t xml:space="preserve">« </w:t>
      </w:r>
      <w:r>
        <w:rPr>
          <w:rFonts w:ascii="Arial Narrow" w:hAnsi="Arial Narrow"/>
          <w:b/>
          <w:spacing w:val="-1"/>
          <w:u w:val="single" w:color="000000"/>
        </w:rPr>
        <w:t xml:space="preserve">Wafacash </w:t>
      </w:r>
      <w:r w:rsidR="003E4C39">
        <w:rPr>
          <w:rFonts w:ascii="Arial Narrow" w:hAnsi="Arial Narrow"/>
          <w:b/>
          <w:u w:val="single" w:color="000000"/>
        </w:rPr>
        <w:t xml:space="preserve">West </w:t>
      </w:r>
      <w:proofErr w:type="spellStart"/>
      <w:r w:rsidR="003E4C39">
        <w:rPr>
          <w:rFonts w:ascii="Arial Narrow" w:hAnsi="Arial Narrow"/>
          <w:b/>
          <w:u w:val="single" w:color="000000"/>
        </w:rPr>
        <w:t>Africa</w:t>
      </w:r>
      <w:proofErr w:type="spellEnd"/>
      <w:r w:rsidRPr="00990A04">
        <w:rPr>
          <w:rFonts w:ascii="Arial Narrow" w:hAnsi="Arial Narrow"/>
          <w:b/>
          <w:u w:val="single" w:color="000000"/>
        </w:rPr>
        <w:t>»</w:t>
      </w:r>
    </w:p>
    <w:p w14:paraId="30144D44" w14:textId="77777777" w:rsidR="00BC2B6B" w:rsidRPr="00C956DA" w:rsidRDefault="00BC2B6B" w:rsidP="00C956DA">
      <w:pPr>
        <w:widowControl w:val="0"/>
        <w:spacing w:before="120" w:after="0" w:line="240" w:lineRule="auto"/>
        <w:ind w:left="7088" w:right="-108"/>
        <w:rPr>
          <w:rFonts w:ascii="Arial Narrow" w:eastAsia="Times New Roman" w:hAnsi="Arial Narrow" w:cs="Arial"/>
          <w:b/>
          <w:bCs/>
          <w:snapToGrid w:val="0"/>
          <w:color w:val="000000"/>
          <w:u w:val="single"/>
          <w:lang w:eastAsia="fr-FR"/>
        </w:rPr>
      </w:pPr>
      <w:r w:rsidRPr="00C956DA">
        <w:rPr>
          <w:rFonts w:ascii="Arial Narrow" w:eastAsia="Times New Roman" w:hAnsi="Arial Narrow" w:cs="Arial"/>
          <w:b/>
          <w:bCs/>
          <w:snapToGrid w:val="0"/>
          <w:color w:val="000000"/>
          <w:u w:val="single"/>
          <w:lang w:eastAsia="fr-FR"/>
        </w:rPr>
        <w:t>D’autre part</w:t>
      </w:r>
    </w:p>
    <w:p w14:paraId="15E4EAF8" w14:textId="77777777" w:rsidR="00BC2B6B" w:rsidRPr="00C956DA" w:rsidRDefault="00BC2B6B" w:rsidP="00C956DA">
      <w:pPr>
        <w:widowControl w:val="0"/>
        <w:spacing w:before="120" w:after="0" w:line="240" w:lineRule="auto"/>
        <w:ind w:left="7088" w:right="-108"/>
        <w:rPr>
          <w:rFonts w:ascii="Arial Narrow" w:eastAsia="Times New Roman" w:hAnsi="Arial Narrow" w:cs="Arial"/>
          <w:b/>
          <w:bCs/>
          <w:snapToGrid w:val="0"/>
          <w:color w:val="000000"/>
          <w:u w:val="single"/>
          <w:lang w:eastAsia="fr-FR"/>
        </w:rPr>
      </w:pPr>
    </w:p>
    <w:p w14:paraId="0A16E797" w14:textId="77777777" w:rsidR="00BC2B6B" w:rsidRPr="00990A04" w:rsidRDefault="00BC2B6B" w:rsidP="000E3735">
      <w:pPr>
        <w:autoSpaceDE w:val="0"/>
        <w:autoSpaceDN w:val="0"/>
        <w:adjustRightInd w:val="0"/>
        <w:spacing w:after="0" w:line="240" w:lineRule="auto"/>
        <w:jc w:val="both"/>
        <w:rPr>
          <w:rFonts w:ascii="Arial Narrow" w:hAnsi="Arial Narrow" w:cs="TimesNewRomanPS-BoldMT"/>
          <w:b/>
          <w:bCs/>
          <w:u w:val="single"/>
        </w:rPr>
      </w:pPr>
    </w:p>
    <w:p w14:paraId="2BBF47E0" w14:textId="631B7E97" w:rsidR="00BC2B6B" w:rsidRPr="00990A04" w:rsidRDefault="00B53E37" w:rsidP="00DD454E">
      <w:pPr>
        <w:spacing w:line="240" w:lineRule="auto"/>
        <w:jc w:val="both"/>
        <w:rPr>
          <w:rFonts w:ascii="Arial Narrow" w:hAnsi="Arial Narrow" w:cs="TimesNewRomanPSMT"/>
        </w:rPr>
      </w:pPr>
      <w:proofErr w:type="spellStart"/>
      <w:r>
        <w:rPr>
          <w:rFonts w:ascii="Arial Narrow" w:hAnsi="Arial Narrow" w:cs="TimesNewRomanPSMT"/>
        </w:rPr>
        <w:t>TLS</w:t>
      </w:r>
      <w:ins w:id="30" w:author="Alizée DEDIEU" w:date="2023-11-06T12:04:00Z">
        <w:r w:rsidR="00EA3DC6">
          <w:rPr>
            <w:rFonts w:ascii="Arial Narrow" w:hAnsi="Arial Narrow" w:cs="TimesNewRomanPSMT"/>
          </w:rPr>
          <w:t>contact</w:t>
        </w:r>
      </w:ins>
      <w:proofErr w:type="spellEnd"/>
      <w:r w:rsidR="00BC2B6B" w:rsidRPr="00990A04">
        <w:rPr>
          <w:rFonts w:ascii="Arial Narrow" w:hAnsi="Arial Narrow" w:cs="TimesNewRomanPSMT"/>
        </w:rPr>
        <w:t xml:space="preserve"> et </w:t>
      </w:r>
      <w:r w:rsidR="00BC2B6B" w:rsidRPr="00456844">
        <w:rPr>
          <w:rFonts w:ascii="Arial Narrow" w:hAnsi="Arial Narrow" w:cs="TimesNewRomanPSMT"/>
        </w:rPr>
        <w:t>Wafacash</w:t>
      </w:r>
      <w:r w:rsidR="003E4C39">
        <w:rPr>
          <w:rFonts w:ascii="Arial Narrow" w:hAnsi="Arial Narrow" w:cs="TimesNewRomanPSMT"/>
        </w:rPr>
        <w:t xml:space="preserve"> West </w:t>
      </w:r>
      <w:proofErr w:type="spellStart"/>
      <w:r w:rsidR="003E4C39">
        <w:rPr>
          <w:rFonts w:ascii="Arial Narrow" w:hAnsi="Arial Narrow" w:cs="TimesNewRomanPSMT"/>
        </w:rPr>
        <w:t>Africa</w:t>
      </w:r>
      <w:proofErr w:type="spellEnd"/>
      <w:del w:id="31" w:author="Alizée DEDIEU" w:date="2023-11-06T12:04:00Z">
        <w:r w:rsidR="00BC2B6B" w:rsidRPr="00456844" w:rsidDel="00EA3DC6">
          <w:rPr>
            <w:rFonts w:ascii="Arial Narrow" w:hAnsi="Arial Narrow" w:cs="TimesNewRomanPSMT"/>
          </w:rPr>
          <w:delText xml:space="preserve"> </w:delText>
        </w:r>
      </w:del>
      <w:r w:rsidR="00BC2B6B" w:rsidRPr="00990A04">
        <w:rPr>
          <w:rFonts w:ascii="Arial Narrow" w:hAnsi="Arial Narrow" w:cs="TimesNewRomanPSMT"/>
        </w:rPr>
        <w:t>, ci-après sont dénommées conjointement les « </w:t>
      </w:r>
      <w:r w:rsidR="00BC2B6B" w:rsidRPr="00DD454E">
        <w:rPr>
          <w:rFonts w:ascii="Arial Narrow" w:hAnsi="Arial Narrow"/>
          <w:b/>
        </w:rPr>
        <w:t>Parties</w:t>
      </w:r>
      <w:r w:rsidR="00BC2B6B" w:rsidRPr="00990A04">
        <w:rPr>
          <w:rFonts w:ascii="Arial Narrow" w:hAnsi="Arial Narrow" w:cs="TimesNewRomanPSMT"/>
        </w:rPr>
        <w:t> » et individuellement la « </w:t>
      </w:r>
      <w:r w:rsidR="00BC2B6B" w:rsidRPr="00DD454E">
        <w:rPr>
          <w:rFonts w:ascii="Arial Narrow" w:hAnsi="Arial Narrow"/>
          <w:b/>
        </w:rPr>
        <w:t>Partie</w:t>
      </w:r>
      <w:r w:rsidR="00BC2B6B" w:rsidRPr="00990A04">
        <w:rPr>
          <w:rFonts w:ascii="Arial Narrow" w:hAnsi="Arial Narrow" w:cs="TimesNewRomanPSMT"/>
        </w:rPr>
        <w:t>».</w:t>
      </w:r>
    </w:p>
    <w:p w14:paraId="643522CE" w14:textId="2B21B56A" w:rsidR="00BC2B6B" w:rsidRPr="00990A04" w:rsidRDefault="00BC2B6B" w:rsidP="000E3735">
      <w:pPr>
        <w:pStyle w:val="Retraitcorpsdetexte"/>
        <w:ind w:left="0" w:right="-44"/>
        <w:jc w:val="both"/>
        <w:rPr>
          <w:rFonts w:ascii="Arial Narrow" w:hAnsi="Arial Narrow"/>
          <w:sz w:val="22"/>
          <w:szCs w:val="22"/>
        </w:rPr>
      </w:pPr>
      <w:r w:rsidRPr="00990A04">
        <w:rPr>
          <w:rFonts w:ascii="Arial Narrow" w:eastAsia="Calibri" w:hAnsi="Arial Narrow" w:cs="TimesNewRomanPSMT"/>
          <w:sz w:val="22"/>
          <w:szCs w:val="22"/>
          <w:lang w:eastAsia="en-US"/>
        </w:rPr>
        <w:t xml:space="preserve">Chacun des signataires du présent </w:t>
      </w:r>
      <w:ins w:id="32" w:author="Alizée DEDIEU" w:date="2023-11-06T14:02:00Z">
        <w:r w:rsidR="00902B1A">
          <w:rPr>
            <w:rFonts w:ascii="Arial Narrow" w:eastAsia="Calibri" w:hAnsi="Arial Narrow" w:cs="TimesNewRomanPSMT"/>
            <w:sz w:val="22"/>
            <w:szCs w:val="22"/>
            <w:lang w:eastAsia="en-US"/>
          </w:rPr>
          <w:t>C</w:t>
        </w:r>
      </w:ins>
      <w:del w:id="33" w:author="Alizée DEDIEU" w:date="2023-11-06T14:02:00Z">
        <w:r w:rsidRPr="00990A04" w:rsidDel="00902B1A">
          <w:rPr>
            <w:rFonts w:ascii="Arial Narrow" w:eastAsia="Calibri" w:hAnsi="Arial Narrow" w:cs="TimesNewRomanPSMT"/>
            <w:sz w:val="22"/>
            <w:szCs w:val="22"/>
            <w:lang w:eastAsia="en-US"/>
          </w:rPr>
          <w:delText>c</w:delText>
        </w:r>
      </w:del>
      <w:r w:rsidRPr="00990A04">
        <w:rPr>
          <w:rFonts w:ascii="Arial Narrow" w:eastAsia="Calibri" w:hAnsi="Arial Narrow" w:cs="TimesNewRomanPSMT"/>
          <w:sz w:val="22"/>
          <w:szCs w:val="22"/>
          <w:lang w:eastAsia="en-US"/>
        </w:rPr>
        <w:t>ontrat garantit que le pouvoir en vertu duquel il agit n’a pas été révoqué ou limité et qu’il est suffisant.</w:t>
      </w:r>
    </w:p>
    <w:p w14:paraId="65852F25" w14:textId="77777777" w:rsidR="00BC2B6B" w:rsidRPr="00990A04" w:rsidRDefault="00BC2B6B" w:rsidP="000E3735">
      <w:pPr>
        <w:autoSpaceDE w:val="0"/>
        <w:autoSpaceDN w:val="0"/>
        <w:adjustRightInd w:val="0"/>
        <w:spacing w:after="0" w:line="240" w:lineRule="auto"/>
        <w:jc w:val="both"/>
        <w:rPr>
          <w:rFonts w:ascii="Arial Narrow" w:hAnsi="Arial Narrow" w:cs="TimesNewRomanPS-BoldMT"/>
          <w:b/>
          <w:bCs/>
        </w:rPr>
      </w:pPr>
    </w:p>
    <w:p w14:paraId="416E9760" w14:textId="77777777" w:rsidR="00BC2B6B" w:rsidRPr="00990A04" w:rsidRDefault="00BC2B6B" w:rsidP="000E3735">
      <w:pPr>
        <w:autoSpaceDE w:val="0"/>
        <w:autoSpaceDN w:val="0"/>
        <w:adjustRightInd w:val="0"/>
        <w:spacing w:after="0" w:line="240" w:lineRule="auto"/>
        <w:jc w:val="both"/>
        <w:rPr>
          <w:rFonts w:ascii="Arial Narrow" w:hAnsi="Arial Narrow" w:cs="TimesNewRomanPS-BoldMT"/>
          <w:b/>
          <w:bCs/>
          <w:u w:val="single"/>
        </w:rPr>
      </w:pPr>
      <w:r w:rsidRPr="00990A04">
        <w:rPr>
          <w:rFonts w:ascii="Arial Narrow" w:hAnsi="Arial Narrow" w:cs="TimesNewRomanPS-BoldMT"/>
          <w:b/>
          <w:bCs/>
          <w:u w:val="single"/>
        </w:rPr>
        <w:t>IL EST PRÉALABLEMENT EXPOSÉ</w:t>
      </w:r>
      <w:r w:rsidR="00021EB7">
        <w:rPr>
          <w:rFonts w:ascii="Arial Narrow" w:hAnsi="Arial Narrow" w:cs="TimesNewRomanPS-BoldMT"/>
          <w:b/>
          <w:bCs/>
          <w:u w:val="single"/>
        </w:rPr>
        <w:t xml:space="preserve"> CE QUI SUIT</w:t>
      </w:r>
      <w:r w:rsidRPr="00990A04">
        <w:rPr>
          <w:rFonts w:ascii="Arial Narrow" w:hAnsi="Arial Narrow" w:cs="TimesNewRomanPS-BoldMT"/>
          <w:b/>
          <w:bCs/>
          <w:u w:val="single"/>
        </w:rPr>
        <w:t>:</w:t>
      </w:r>
    </w:p>
    <w:p w14:paraId="4AB21E28" w14:textId="77777777" w:rsidR="00BC2B6B" w:rsidRDefault="00BC2B6B" w:rsidP="000E3735">
      <w:pPr>
        <w:autoSpaceDE w:val="0"/>
        <w:autoSpaceDN w:val="0"/>
        <w:adjustRightInd w:val="0"/>
        <w:spacing w:after="0" w:line="240" w:lineRule="auto"/>
        <w:jc w:val="both"/>
        <w:rPr>
          <w:rFonts w:ascii="Arial Narrow" w:hAnsi="Arial Narrow" w:cs="TimesNewRomanPS-BoldMT"/>
          <w:b/>
          <w:bCs/>
          <w:u w:val="single"/>
        </w:rPr>
      </w:pPr>
    </w:p>
    <w:p w14:paraId="2E3BCE08" w14:textId="77777777" w:rsidR="0039330C" w:rsidRPr="00BD7EFE" w:rsidRDefault="00021EB7" w:rsidP="00BD7EFE">
      <w:pPr>
        <w:pStyle w:val="Paragraphedeliste"/>
        <w:numPr>
          <w:ilvl w:val="0"/>
          <w:numId w:val="34"/>
        </w:numPr>
        <w:spacing w:after="0" w:line="240" w:lineRule="auto"/>
        <w:jc w:val="both"/>
        <w:rPr>
          <w:rFonts w:ascii="Arial Narrow" w:eastAsia="Arial Narrow" w:hAnsi="Arial Narrow" w:cs="Arial Narrow"/>
        </w:rPr>
      </w:pPr>
      <w:r w:rsidRPr="00BD7EFE">
        <w:rPr>
          <w:rFonts w:ascii="Arial Narrow" w:eastAsia="Arial Narrow" w:hAnsi="Arial Narrow" w:cs="Arial Narrow"/>
        </w:rPr>
        <w:t xml:space="preserve">Attendu que </w:t>
      </w:r>
      <w:r w:rsidR="00B53E37" w:rsidRPr="00BD7EFE">
        <w:rPr>
          <w:rFonts w:ascii="Arial Narrow" w:eastAsia="Arial Narrow" w:hAnsi="Arial Narrow" w:cs="Arial Narrow"/>
        </w:rPr>
        <w:t xml:space="preserve">Wafacash </w:t>
      </w:r>
      <w:r w:rsidR="0039330C" w:rsidRPr="00BD7EFE">
        <w:rPr>
          <w:rFonts w:ascii="Arial Narrow" w:eastAsia="Arial Narrow" w:hAnsi="Arial Narrow" w:cs="Arial Narrow"/>
        </w:rPr>
        <w:t xml:space="preserve">est un établissement </w:t>
      </w:r>
      <w:r w:rsidR="00BD7EFE" w:rsidRPr="00BD7EFE">
        <w:rPr>
          <w:rFonts w:ascii="Arial Narrow" w:eastAsia="Arial Narrow" w:hAnsi="Arial Narrow" w:cs="Arial Narrow"/>
        </w:rPr>
        <w:t xml:space="preserve">financier à caractère bancaire, agrée par la BCEAO sous le numéro </w:t>
      </w:r>
      <w:r w:rsidR="00AD4E44" w:rsidRPr="00BD7EFE">
        <w:rPr>
          <w:rFonts w:ascii="Arial Narrow" w:eastAsia="Arial Narrow" w:hAnsi="Arial Narrow" w:cs="Arial Narrow"/>
        </w:rPr>
        <w:t>K0192 Y</w:t>
      </w:r>
      <w:r w:rsidR="00BD7EFE" w:rsidRPr="00BD7EFE">
        <w:rPr>
          <w:rFonts w:ascii="Arial Narrow" w:eastAsia="Arial Narrow" w:hAnsi="Arial Narrow" w:cs="Arial Narrow"/>
        </w:rPr>
        <w:t xml:space="preserve"> ; </w:t>
      </w:r>
      <w:del w:id="34" w:author="Alizée DEDIEU" w:date="2023-11-06T14:18:00Z">
        <w:r w:rsidR="00186EF7" w:rsidRPr="00BD7EFE" w:rsidDel="00C727BF">
          <w:rPr>
            <w:rFonts w:ascii="Arial Narrow" w:eastAsia="Arial Narrow" w:hAnsi="Arial Narrow" w:cs="Arial Narrow"/>
          </w:rPr>
          <w:delText>.</w:delText>
        </w:r>
      </w:del>
    </w:p>
    <w:p w14:paraId="475BD928" w14:textId="3733480D" w:rsidR="00B53E37" w:rsidRPr="00BD7EFE" w:rsidRDefault="00186EF7" w:rsidP="00DD454E">
      <w:pPr>
        <w:pStyle w:val="Paragraphedeliste"/>
        <w:numPr>
          <w:ilvl w:val="0"/>
          <w:numId w:val="34"/>
        </w:numPr>
        <w:spacing w:after="0" w:line="240" w:lineRule="auto"/>
        <w:jc w:val="both"/>
        <w:rPr>
          <w:rFonts w:ascii="Arial Narrow" w:eastAsia="Arial Narrow" w:hAnsi="Arial Narrow" w:cs="Arial Narrow"/>
        </w:rPr>
      </w:pPr>
      <w:r w:rsidRPr="00BD7EFE">
        <w:rPr>
          <w:rFonts w:ascii="Arial Narrow" w:eastAsia="Arial Narrow" w:hAnsi="Arial Narrow" w:cs="Arial Narrow"/>
        </w:rPr>
        <w:t xml:space="preserve">Attendu que Wafacash, </w:t>
      </w:r>
      <w:r w:rsidR="00B53E37" w:rsidRPr="00BD7EFE">
        <w:rPr>
          <w:rFonts w:ascii="Arial Narrow" w:eastAsia="Arial Narrow" w:hAnsi="Arial Narrow" w:cs="Arial Narrow"/>
        </w:rPr>
        <w:t xml:space="preserve">dispose d’un produit nommé PAY CASH permettant l’encaissement pour le </w:t>
      </w:r>
      <w:ins w:id="35" w:author="Alizée DEDIEU" w:date="2023-11-06T12:05:00Z">
        <w:r w:rsidR="00EA3DC6">
          <w:rPr>
            <w:rFonts w:ascii="Arial Narrow" w:eastAsia="Arial Narrow" w:hAnsi="Arial Narrow" w:cs="Arial Narrow"/>
          </w:rPr>
          <w:t>c</w:t>
        </w:r>
      </w:ins>
      <w:del w:id="36" w:author="Alizée DEDIEU" w:date="2023-11-06T12:05:00Z">
        <w:r w:rsidR="00B53E37" w:rsidRPr="00BD7EFE" w:rsidDel="00EA3DC6">
          <w:rPr>
            <w:rFonts w:ascii="Arial Narrow" w:eastAsia="Arial Narrow" w:hAnsi="Arial Narrow" w:cs="Arial Narrow"/>
          </w:rPr>
          <w:delText>C</w:delText>
        </w:r>
      </w:del>
      <w:r w:rsidR="00B53E37" w:rsidRPr="00BD7EFE">
        <w:rPr>
          <w:rFonts w:ascii="Arial Narrow" w:eastAsia="Arial Narrow" w:hAnsi="Arial Narrow" w:cs="Arial Narrow"/>
        </w:rPr>
        <w:t>ompte de tiers de tout règlement ou facture ;</w:t>
      </w:r>
    </w:p>
    <w:p w14:paraId="29A69B9D" w14:textId="29EF948A" w:rsidR="00B53E37" w:rsidRPr="00BD7EFE" w:rsidRDefault="00021EB7" w:rsidP="00DD454E">
      <w:pPr>
        <w:pStyle w:val="Paragraphedeliste"/>
        <w:numPr>
          <w:ilvl w:val="0"/>
          <w:numId w:val="34"/>
        </w:numPr>
        <w:spacing w:after="0" w:line="240" w:lineRule="auto"/>
        <w:jc w:val="both"/>
        <w:rPr>
          <w:rFonts w:ascii="Arial Narrow" w:eastAsia="Arial Narrow" w:hAnsi="Arial Narrow" w:cs="Arial Narrow"/>
        </w:rPr>
      </w:pPr>
      <w:r w:rsidRPr="00BD7EFE">
        <w:rPr>
          <w:rFonts w:ascii="Arial Narrow" w:eastAsia="Arial Narrow" w:hAnsi="Arial Narrow" w:cs="Arial Narrow"/>
        </w:rPr>
        <w:t xml:space="preserve">Attendu que </w:t>
      </w:r>
      <w:r w:rsidR="00B53E37" w:rsidRPr="00BD7EFE">
        <w:rPr>
          <w:rFonts w:ascii="Arial Narrow" w:eastAsia="Arial Narrow" w:hAnsi="Arial Narrow" w:cs="Arial Narrow"/>
        </w:rPr>
        <w:t>Wafacash, en vertu d’une convention signée avec son partenaire BERKELEY SYSTEMS et via la plateforme technique BINGA de ce dernier, assure le service cité ci-dessous</w:t>
      </w:r>
      <w:ins w:id="37" w:author="Alizée DEDIEU" w:date="2023-11-06T14:19:00Z">
        <w:r w:rsidR="00C727BF">
          <w:rPr>
            <w:rFonts w:ascii="Arial Narrow" w:eastAsia="Arial Narrow" w:hAnsi="Arial Narrow" w:cs="Arial Narrow"/>
          </w:rPr>
          <w:t> ;</w:t>
        </w:r>
      </w:ins>
      <w:del w:id="38" w:author="Alizée DEDIEU" w:date="2023-11-06T14:19:00Z">
        <w:r w:rsidR="00B53E37" w:rsidRPr="00BD7EFE" w:rsidDel="00C727BF">
          <w:rPr>
            <w:rFonts w:ascii="Arial Narrow" w:eastAsia="Arial Narrow" w:hAnsi="Arial Narrow" w:cs="Arial Narrow"/>
          </w:rPr>
          <w:delText>.</w:delText>
        </w:r>
      </w:del>
    </w:p>
    <w:p w14:paraId="77ACA5D5" w14:textId="20D76395" w:rsidR="00B53E37" w:rsidRPr="00BD7EFE" w:rsidRDefault="00021EB7" w:rsidP="00DD454E">
      <w:pPr>
        <w:pStyle w:val="Paragraphedeliste"/>
        <w:numPr>
          <w:ilvl w:val="0"/>
          <w:numId w:val="34"/>
        </w:numPr>
        <w:spacing w:after="0" w:line="240" w:lineRule="auto"/>
        <w:jc w:val="both"/>
        <w:rPr>
          <w:rFonts w:ascii="Arial Narrow" w:eastAsia="Arial Narrow" w:hAnsi="Arial Narrow" w:cs="Arial Narrow"/>
        </w:rPr>
      </w:pPr>
      <w:r w:rsidRPr="00BD7EFE">
        <w:rPr>
          <w:rFonts w:ascii="Arial Narrow" w:eastAsia="Arial Narrow" w:hAnsi="Arial Narrow" w:cs="Arial Narrow"/>
        </w:rPr>
        <w:t xml:space="preserve">Attendu que </w:t>
      </w:r>
      <w:r w:rsidR="00B53E37" w:rsidRPr="00BD7EFE">
        <w:rPr>
          <w:rFonts w:ascii="Arial Narrow" w:eastAsia="Arial Narrow" w:hAnsi="Arial Narrow" w:cs="Arial Narrow"/>
        </w:rPr>
        <w:t>TLS</w:t>
      </w:r>
      <w:ins w:id="39" w:author="Alizée DEDIEU" w:date="2023-11-06T12:05:00Z">
        <w:r w:rsidR="00EA3DC6">
          <w:rPr>
            <w:rFonts w:ascii="Arial Narrow" w:eastAsia="Arial Narrow" w:hAnsi="Arial Narrow" w:cs="Arial Narrow"/>
          </w:rPr>
          <w:t>contact</w:t>
        </w:r>
      </w:ins>
      <w:r w:rsidR="00B53E37" w:rsidRPr="00BD7EFE">
        <w:rPr>
          <w:rFonts w:ascii="Arial Narrow" w:eastAsia="Arial Narrow" w:hAnsi="Arial Narrow" w:cs="Arial Narrow"/>
        </w:rPr>
        <w:t xml:space="preserve"> souhaite développer son activité en proposant à ses </w:t>
      </w:r>
      <w:ins w:id="40" w:author="Alizée DEDIEU" w:date="2023-11-06T14:19:00Z">
        <w:r w:rsidR="00C727BF">
          <w:rPr>
            <w:rFonts w:ascii="Arial Narrow" w:eastAsia="Arial Narrow" w:hAnsi="Arial Narrow" w:cs="Arial Narrow"/>
          </w:rPr>
          <w:t>C</w:t>
        </w:r>
      </w:ins>
      <w:del w:id="41" w:author="Alizée DEDIEU" w:date="2023-11-06T14:19:00Z">
        <w:r w:rsidR="00B53E37" w:rsidRPr="00BD7EFE" w:rsidDel="00C727BF">
          <w:rPr>
            <w:rFonts w:ascii="Arial Narrow" w:eastAsia="Arial Narrow" w:hAnsi="Arial Narrow" w:cs="Arial Narrow"/>
          </w:rPr>
          <w:delText>c</w:delText>
        </w:r>
      </w:del>
      <w:r w:rsidR="00B53E37" w:rsidRPr="00BD7EFE">
        <w:rPr>
          <w:rFonts w:ascii="Arial Narrow" w:eastAsia="Arial Narrow" w:hAnsi="Arial Narrow" w:cs="Arial Narrow"/>
        </w:rPr>
        <w:t>lients, le règlement des frais de RDV de</w:t>
      </w:r>
      <w:ins w:id="42" w:author="Alizée DEDIEU" w:date="2023-11-06T14:19:00Z">
        <w:r w:rsidR="00C727BF">
          <w:rPr>
            <w:rFonts w:ascii="Arial Narrow" w:eastAsia="Arial Narrow" w:hAnsi="Arial Narrow" w:cs="Arial Narrow"/>
          </w:rPr>
          <w:t xml:space="preserve"> </w:t>
        </w:r>
      </w:ins>
      <w:ins w:id="43" w:author="Alizée DEDIEU" w:date="2023-11-06T14:27:00Z">
        <w:r w:rsidR="000E3D9D">
          <w:rPr>
            <w:rFonts w:ascii="Arial Narrow" w:eastAsia="Arial Narrow" w:hAnsi="Arial Narrow" w:cs="Arial Narrow"/>
          </w:rPr>
          <w:t>D</w:t>
        </w:r>
      </w:ins>
      <w:ins w:id="44" w:author="Alizée DEDIEU" w:date="2023-11-06T14:19:00Z">
        <w:r w:rsidR="00C727BF">
          <w:rPr>
            <w:rFonts w:ascii="Arial Narrow" w:eastAsia="Arial Narrow" w:hAnsi="Arial Narrow" w:cs="Arial Narrow"/>
          </w:rPr>
          <w:t>emande de</w:t>
        </w:r>
      </w:ins>
      <w:r w:rsidR="00B53E37" w:rsidRPr="00BD7EFE">
        <w:rPr>
          <w:rFonts w:ascii="Arial Narrow" w:eastAsia="Arial Narrow" w:hAnsi="Arial Narrow" w:cs="Arial Narrow"/>
        </w:rPr>
        <w:t xml:space="preserve"> Visa</w:t>
      </w:r>
      <w:del w:id="45" w:author="Alizée DEDIEU" w:date="2023-11-06T14:27:00Z">
        <w:r w:rsidR="00B53E37" w:rsidRPr="00BD7EFE" w:rsidDel="000E3D9D">
          <w:rPr>
            <w:rFonts w:ascii="Arial Narrow" w:eastAsia="Arial Narrow" w:hAnsi="Arial Narrow" w:cs="Arial Narrow"/>
          </w:rPr>
          <w:delText>s</w:delText>
        </w:r>
      </w:del>
      <w:r w:rsidR="00B53E37" w:rsidRPr="00BD7EFE">
        <w:rPr>
          <w:rFonts w:ascii="Arial Narrow" w:eastAsia="Arial Narrow" w:hAnsi="Arial Narrow" w:cs="Arial Narrow"/>
        </w:rPr>
        <w:t xml:space="preserve"> en espèces ou via l’ensemble des canaux disponibles offerts par Wafacash</w:t>
      </w:r>
      <w:del w:id="46" w:author="Alizée DEDIEU" w:date="2023-11-06T14:28:00Z">
        <w:r w:rsidR="00B53E37" w:rsidRPr="00BD7EFE" w:rsidDel="000E3D9D">
          <w:rPr>
            <w:rFonts w:ascii="Arial Narrow" w:eastAsia="Arial Narrow" w:hAnsi="Arial Narrow" w:cs="Arial Narrow"/>
          </w:rPr>
          <w:delText xml:space="preserve"> </w:delText>
        </w:r>
      </w:del>
      <w:ins w:id="47" w:author="Alizée DEDIEU" w:date="2023-11-06T14:28:00Z">
        <w:r w:rsidR="000E3D9D">
          <w:rPr>
            <w:rFonts w:ascii="Arial Narrow" w:eastAsia="Arial Narrow" w:hAnsi="Arial Narrow" w:cs="Arial Narrow"/>
          </w:rPr>
          <w:t> </w:t>
        </w:r>
      </w:ins>
      <w:r w:rsidR="00B53E37" w:rsidRPr="00BD7EFE">
        <w:rPr>
          <w:rFonts w:ascii="Arial Narrow" w:eastAsia="Arial Narrow" w:hAnsi="Arial Narrow" w:cs="Arial Narrow"/>
        </w:rPr>
        <w:t>;</w:t>
      </w:r>
    </w:p>
    <w:p w14:paraId="3562C761" w14:textId="746918DC" w:rsidR="00B53E37" w:rsidRPr="00BD7EFE" w:rsidRDefault="00021EB7" w:rsidP="00DD454E">
      <w:pPr>
        <w:pStyle w:val="Paragraphedeliste"/>
        <w:numPr>
          <w:ilvl w:val="0"/>
          <w:numId w:val="34"/>
        </w:numPr>
        <w:spacing w:after="0" w:line="240" w:lineRule="auto"/>
        <w:jc w:val="both"/>
        <w:rPr>
          <w:rFonts w:ascii="Arial Narrow" w:eastAsia="Arial Narrow" w:hAnsi="Arial Narrow" w:cs="Arial Narrow"/>
        </w:rPr>
      </w:pPr>
      <w:r w:rsidRPr="00BD7EFE">
        <w:rPr>
          <w:rFonts w:ascii="Arial Narrow" w:eastAsia="Arial Narrow" w:hAnsi="Arial Narrow" w:cs="Arial Narrow"/>
        </w:rPr>
        <w:t xml:space="preserve">Attendu que </w:t>
      </w:r>
      <w:r w:rsidR="00B53E37" w:rsidRPr="00BD7EFE">
        <w:rPr>
          <w:rFonts w:ascii="Arial Narrow" w:eastAsia="Arial Narrow" w:hAnsi="Arial Narrow" w:cs="Arial Narrow"/>
        </w:rPr>
        <w:t xml:space="preserve">Wafacash propose </w:t>
      </w:r>
      <w:r w:rsidR="00AC7779" w:rsidRPr="00BD7EFE">
        <w:rPr>
          <w:rFonts w:ascii="Arial Narrow" w:eastAsia="Arial Narrow" w:hAnsi="Arial Narrow" w:cs="Arial Narrow"/>
        </w:rPr>
        <w:t xml:space="preserve">à </w:t>
      </w:r>
      <w:proofErr w:type="spellStart"/>
      <w:r w:rsidR="00AC7779" w:rsidRPr="00BD7EFE">
        <w:rPr>
          <w:rFonts w:ascii="Arial Narrow" w:eastAsia="Arial Narrow" w:hAnsi="Arial Narrow" w:cs="Arial Narrow"/>
        </w:rPr>
        <w:t>TLS</w:t>
      </w:r>
      <w:ins w:id="48" w:author="Alizée DEDIEU" w:date="2023-11-06T12:05:00Z">
        <w:r w:rsidR="00EA3DC6">
          <w:rPr>
            <w:rFonts w:ascii="Arial Narrow" w:eastAsia="Arial Narrow" w:hAnsi="Arial Narrow" w:cs="Arial Narrow"/>
          </w:rPr>
          <w:t>contact</w:t>
        </w:r>
      </w:ins>
      <w:proofErr w:type="spellEnd"/>
      <w:ins w:id="49" w:author="Alizée DEDIEU" w:date="2023-11-06T14:20:00Z">
        <w:r w:rsidR="00C727BF">
          <w:rPr>
            <w:rFonts w:ascii="Arial Narrow" w:eastAsia="Arial Narrow" w:hAnsi="Arial Narrow" w:cs="Arial Narrow"/>
          </w:rPr>
          <w:t>,</w:t>
        </w:r>
      </w:ins>
      <w:r w:rsidR="00AC7779" w:rsidRPr="00BD7EFE">
        <w:rPr>
          <w:rFonts w:ascii="Arial Narrow" w:eastAsia="Arial Narrow" w:hAnsi="Arial Narrow" w:cs="Arial Narrow"/>
        </w:rPr>
        <w:t xml:space="preserve"> sur le territoire </w:t>
      </w:r>
      <w:r w:rsidR="00277644" w:rsidRPr="00BD7EFE">
        <w:rPr>
          <w:rFonts w:ascii="Arial Narrow" w:eastAsia="Arial Narrow" w:hAnsi="Arial Narrow" w:cs="Arial Narrow"/>
        </w:rPr>
        <w:t>S</w:t>
      </w:r>
      <w:r w:rsidR="00AD4E44" w:rsidRPr="00BD7EFE">
        <w:rPr>
          <w:rFonts w:ascii="Arial Narrow" w:eastAsia="Arial Narrow" w:hAnsi="Arial Narrow" w:cs="Arial Narrow"/>
        </w:rPr>
        <w:t>é</w:t>
      </w:r>
      <w:r w:rsidR="00277644" w:rsidRPr="00BD7EFE">
        <w:rPr>
          <w:rFonts w:ascii="Arial Narrow" w:eastAsia="Arial Narrow" w:hAnsi="Arial Narrow" w:cs="Arial Narrow"/>
        </w:rPr>
        <w:t>n</w:t>
      </w:r>
      <w:r w:rsidR="00AD4E44" w:rsidRPr="00BD7EFE">
        <w:rPr>
          <w:rFonts w:ascii="Arial Narrow" w:eastAsia="Arial Narrow" w:hAnsi="Arial Narrow" w:cs="Arial Narrow"/>
        </w:rPr>
        <w:t>é</w:t>
      </w:r>
      <w:r w:rsidR="00277644" w:rsidRPr="00BD7EFE">
        <w:rPr>
          <w:rFonts w:ascii="Arial Narrow" w:eastAsia="Arial Narrow" w:hAnsi="Arial Narrow" w:cs="Arial Narrow"/>
        </w:rPr>
        <w:t>gal</w:t>
      </w:r>
      <w:r w:rsidR="00AD4E44" w:rsidRPr="00BD7EFE">
        <w:rPr>
          <w:rFonts w:ascii="Arial Narrow" w:eastAsia="Arial Narrow" w:hAnsi="Arial Narrow" w:cs="Arial Narrow"/>
        </w:rPr>
        <w:t>ais</w:t>
      </w:r>
      <w:ins w:id="50" w:author="Alizée DEDIEU" w:date="2023-11-06T14:20:00Z">
        <w:r w:rsidR="00C727BF">
          <w:rPr>
            <w:rFonts w:ascii="Arial Narrow" w:eastAsia="Arial Narrow" w:hAnsi="Arial Narrow" w:cs="Arial Narrow"/>
          </w:rPr>
          <w:t>,</w:t>
        </w:r>
      </w:ins>
      <w:r w:rsidR="00AC7779" w:rsidRPr="00BD7EFE">
        <w:rPr>
          <w:rFonts w:ascii="Arial Narrow" w:eastAsia="Arial Narrow" w:hAnsi="Arial Narrow" w:cs="Arial Narrow"/>
        </w:rPr>
        <w:t xml:space="preserve"> </w:t>
      </w:r>
      <w:r w:rsidR="00B53E37" w:rsidRPr="00BD7EFE">
        <w:rPr>
          <w:rFonts w:ascii="Arial Narrow" w:eastAsia="Arial Narrow" w:hAnsi="Arial Narrow" w:cs="Arial Narrow"/>
        </w:rPr>
        <w:t>un service sécurisé de paiement accessible via différents canaux décrits ci-dessous conformément aux modalités énoncées ci-après.</w:t>
      </w:r>
    </w:p>
    <w:p w14:paraId="29879667" w14:textId="77777777" w:rsidR="00C23F0B" w:rsidRPr="00DD454E" w:rsidRDefault="00C23F0B" w:rsidP="00DD454E">
      <w:pPr>
        <w:spacing w:after="0" w:line="240" w:lineRule="auto"/>
        <w:jc w:val="both"/>
        <w:rPr>
          <w:rFonts w:ascii="Arial Narrow" w:hAnsi="Arial Narrow"/>
        </w:rPr>
      </w:pPr>
    </w:p>
    <w:p w14:paraId="51A1AFCE" w14:textId="77777777" w:rsidR="00C23F0B" w:rsidRDefault="00C23F0B" w:rsidP="000E3735">
      <w:pPr>
        <w:pStyle w:val="Corpsdetexte"/>
        <w:rPr>
          <w:rFonts w:ascii="Arial Narrow" w:hAnsi="Arial Narrow" w:cstheme="minorBidi"/>
          <w:i w:val="0"/>
          <w:iCs w:val="0"/>
          <w:sz w:val="22"/>
          <w:szCs w:val="22"/>
        </w:rPr>
      </w:pPr>
      <w:r w:rsidRPr="00CD1FB5">
        <w:rPr>
          <w:rFonts w:ascii="Arial Narrow" w:hAnsi="Arial Narrow" w:cstheme="minorBidi"/>
          <w:i w:val="0"/>
          <w:iCs w:val="0"/>
          <w:sz w:val="22"/>
          <w:szCs w:val="22"/>
        </w:rPr>
        <w:t>L</w:t>
      </w:r>
      <w:r>
        <w:rPr>
          <w:rFonts w:ascii="Arial Narrow" w:hAnsi="Arial Narrow" w:cstheme="minorBidi"/>
          <w:i w:val="0"/>
          <w:iCs w:val="0"/>
          <w:sz w:val="22"/>
          <w:szCs w:val="22"/>
        </w:rPr>
        <w:t>es Parties se sont rapprochées afin de déterminer</w:t>
      </w:r>
      <w:r w:rsidRPr="00CD1FB5">
        <w:rPr>
          <w:rFonts w:ascii="Arial Narrow" w:hAnsi="Arial Narrow" w:cstheme="minorBidi"/>
          <w:i w:val="0"/>
          <w:iCs w:val="0"/>
          <w:sz w:val="22"/>
          <w:szCs w:val="22"/>
        </w:rPr>
        <w:t xml:space="preserve"> le</w:t>
      </w:r>
      <w:r>
        <w:rPr>
          <w:rFonts w:ascii="Arial Narrow" w:hAnsi="Arial Narrow" w:cstheme="minorBidi"/>
          <w:i w:val="0"/>
          <w:iCs w:val="0"/>
          <w:sz w:val="22"/>
          <w:szCs w:val="22"/>
        </w:rPr>
        <w:t>ur</w:t>
      </w:r>
      <w:r w:rsidRPr="00CD1FB5">
        <w:rPr>
          <w:rFonts w:ascii="Arial Narrow" w:hAnsi="Arial Narrow" w:cstheme="minorBidi"/>
          <w:i w:val="0"/>
          <w:iCs w:val="0"/>
          <w:sz w:val="22"/>
          <w:szCs w:val="22"/>
        </w:rPr>
        <w:t xml:space="preserve">s engagements réciproques, les conditions et les modalités de mise à la disposition du service de </w:t>
      </w:r>
      <w:r w:rsidRPr="003460E2">
        <w:rPr>
          <w:rFonts w:ascii="Arial Narrow" w:hAnsi="Arial Narrow" w:cstheme="minorBidi"/>
          <w:i w:val="0"/>
          <w:iCs w:val="0"/>
          <w:sz w:val="22"/>
          <w:szCs w:val="22"/>
        </w:rPr>
        <w:t>paiement Multicanal.</w:t>
      </w:r>
    </w:p>
    <w:p w14:paraId="42E24921" w14:textId="77777777" w:rsidR="00B53E37" w:rsidRPr="00B53E37" w:rsidRDefault="00B53E37" w:rsidP="00920D64">
      <w:pPr>
        <w:spacing w:line="240" w:lineRule="auto"/>
        <w:rPr>
          <w:rFonts w:ascii="Arial Narrow" w:eastAsia="Arial Narrow" w:hAnsi="Arial Narrow" w:cs="Arial Narrow"/>
          <w:sz w:val="20"/>
          <w:szCs w:val="20"/>
        </w:rPr>
      </w:pPr>
    </w:p>
    <w:p w14:paraId="7E1C41EA" w14:textId="57EF85E1" w:rsidR="00936699" w:rsidRPr="00936699" w:rsidRDefault="00936699" w:rsidP="00DD454E">
      <w:pPr>
        <w:spacing w:line="240" w:lineRule="auto"/>
        <w:jc w:val="both"/>
        <w:rPr>
          <w:rFonts w:ascii="Arial Narrow" w:eastAsia="Arial Narrow" w:hAnsi="Arial Narrow" w:cs="Arial Narrow"/>
          <w:b/>
          <w:bCs/>
        </w:rPr>
      </w:pPr>
      <w:r w:rsidRPr="00936699">
        <w:rPr>
          <w:rFonts w:ascii="Arial Narrow" w:eastAsia="Arial Narrow" w:hAnsi="Arial Narrow" w:cs="Arial Narrow"/>
          <w:b/>
          <w:bCs/>
        </w:rPr>
        <w:t>CECI ETANT, LES PARTIES ONT CONVENU ET ARRETE CE QUI SUIT</w:t>
      </w:r>
      <w:del w:id="51" w:author="Alizée DEDIEU" w:date="2023-11-06T14:28:00Z">
        <w:r w:rsidRPr="00936699" w:rsidDel="000E3D9D">
          <w:rPr>
            <w:rFonts w:ascii="Arial Narrow" w:eastAsia="Arial Narrow" w:hAnsi="Arial Narrow" w:cs="Arial Narrow"/>
            <w:b/>
            <w:bCs/>
          </w:rPr>
          <w:delText xml:space="preserve"> </w:delText>
        </w:r>
      </w:del>
      <w:ins w:id="52" w:author="Alizée DEDIEU" w:date="2023-11-06T14:28:00Z">
        <w:r w:rsidR="000E3D9D">
          <w:rPr>
            <w:rFonts w:ascii="Arial Narrow" w:eastAsia="Arial Narrow" w:hAnsi="Arial Narrow" w:cs="Arial Narrow"/>
            <w:b/>
            <w:bCs/>
          </w:rPr>
          <w:t> </w:t>
        </w:r>
      </w:ins>
      <w:r w:rsidRPr="00936699">
        <w:rPr>
          <w:rFonts w:ascii="Arial Narrow" w:eastAsia="Arial Narrow" w:hAnsi="Arial Narrow" w:cs="Arial Narrow"/>
          <w:b/>
          <w:bCs/>
        </w:rPr>
        <w:t>:</w:t>
      </w:r>
    </w:p>
    <w:p w14:paraId="1D19A06D" w14:textId="77777777" w:rsidR="00AE6B25" w:rsidRPr="00936699" w:rsidRDefault="00AE6B25" w:rsidP="000E3735">
      <w:pPr>
        <w:spacing w:after="0" w:line="240" w:lineRule="auto"/>
        <w:jc w:val="both"/>
        <w:rPr>
          <w:rFonts w:ascii="Arial Narrow" w:eastAsia="Arial Narrow" w:hAnsi="Arial Narrow" w:cs="Arial Narrow"/>
        </w:rPr>
      </w:pPr>
    </w:p>
    <w:p w14:paraId="7B2C3728" w14:textId="77777777" w:rsidR="00C544D9" w:rsidDel="008927D5" w:rsidRDefault="00C544D9" w:rsidP="000E3735">
      <w:pPr>
        <w:spacing w:after="0" w:line="240" w:lineRule="auto"/>
        <w:ind w:left="720"/>
        <w:jc w:val="both"/>
        <w:rPr>
          <w:del w:id="53" w:author="Alizée DEDIEU" w:date="2023-11-06T15:16:00Z"/>
          <w:rFonts w:ascii="Arial Narrow" w:eastAsia="Arial Narrow" w:hAnsi="Arial Narrow" w:cs="Arial Narrow"/>
        </w:rPr>
      </w:pPr>
    </w:p>
    <w:p w14:paraId="6A4CF742" w14:textId="77777777" w:rsidR="00C544D9" w:rsidDel="008927D5" w:rsidRDefault="00C544D9" w:rsidP="00920D64">
      <w:pPr>
        <w:spacing w:after="0" w:line="240" w:lineRule="auto"/>
        <w:ind w:left="720"/>
        <w:jc w:val="both"/>
        <w:rPr>
          <w:del w:id="54" w:author="Alizée DEDIEU" w:date="2023-11-06T15:16:00Z"/>
          <w:rFonts w:ascii="Arial Narrow" w:eastAsia="Arial Narrow" w:hAnsi="Arial Narrow" w:cs="Arial Narrow"/>
        </w:rPr>
      </w:pPr>
    </w:p>
    <w:p w14:paraId="25B69763" w14:textId="77777777" w:rsidR="00936699" w:rsidRPr="00936699" w:rsidRDefault="00936699" w:rsidP="000E3735">
      <w:pPr>
        <w:spacing w:after="0" w:line="240" w:lineRule="auto"/>
        <w:jc w:val="both"/>
        <w:rPr>
          <w:rFonts w:ascii="Arial Narrow" w:eastAsia="Arial Narrow" w:hAnsi="Arial Narrow" w:cs="Arial Narrow"/>
        </w:rPr>
      </w:pPr>
    </w:p>
    <w:p w14:paraId="68DA86D5" w14:textId="01E238C7" w:rsidR="00936699" w:rsidRPr="00140E5C" w:rsidRDefault="00936699" w:rsidP="00140E5C">
      <w:pPr>
        <w:pStyle w:val="Titre1"/>
        <w:keepLines w:val="0"/>
        <w:tabs>
          <w:tab w:val="num" w:pos="432"/>
        </w:tabs>
        <w:suppressAutoHyphens/>
        <w:overflowPunct w:val="0"/>
        <w:autoSpaceDE w:val="0"/>
        <w:spacing w:after="60" w:line="240" w:lineRule="auto"/>
        <w:ind w:left="432" w:hanging="432"/>
        <w:jc w:val="both"/>
        <w:textAlignment w:val="baseline"/>
        <w:rPr>
          <w:rFonts w:ascii="Arial Narrow" w:hAnsi="Arial Narrow" w:cstheme="minorBidi"/>
          <w:b/>
          <w:bCs/>
          <w:color w:val="auto"/>
          <w:spacing w:val="-1"/>
          <w:sz w:val="22"/>
          <w:szCs w:val="22"/>
          <w:u w:val="single"/>
        </w:rPr>
      </w:pPr>
      <w:r w:rsidRPr="00140E5C">
        <w:rPr>
          <w:rFonts w:ascii="Arial Narrow" w:hAnsi="Arial Narrow" w:cstheme="minorBidi"/>
          <w:b/>
          <w:bCs/>
          <w:color w:val="auto"/>
          <w:spacing w:val="-1"/>
          <w:sz w:val="22"/>
          <w:szCs w:val="22"/>
          <w:u w:val="single"/>
        </w:rPr>
        <w:lastRenderedPageBreak/>
        <w:t>Article 1</w:t>
      </w:r>
      <w:del w:id="55" w:author="Alizée DEDIEU" w:date="2023-11-06T14:28:00Z">
        <w:r w:rsidRPr="00140E5C" w:rsidDel="000E3D9D">
          <w:rPr>
            <w:rFonts w:ascii="Arial Narrow" w:hAnsi="Arial Narrow" w:cstheme="minorBidi"/>
            <w:b/>
            <w:bCs/>
            <w:color w:val="auto"/>
            <w:spacing w:val="-1"/>
            <w:sz w:val="22"/>
            <w:szCs w:val="22"/>
            <w:u w:val="single"/>
          </w:rPr>
          <w:delText xml:space="preserve"> </w:delText>
        </w:r>
      </w:del>
      <w:ins w:id="56" w:author="Alizée DEDIEU" w:date="2023-11-06T14:28:00Z">
        <w:r w:rsidR="000E3D9D">
          <w:rPr>
            <w:rFonts w:ascii="Arial Narrow" w:hAnsi="Arial Narrow" w:cstheme="minorBidi"/>
            <w:b/>
            <w:bCs/>
            <w:color w:val="auto"/>
            <w:spacing w:val="-1"/>
            <w:sz w:val="22"/>
            <w:szCs w:val="22"/>
            <w:u w:val="single"/>
          </w:rPr>
          <w:t> </w:t>
        </w:r>
      </w:ins>
      <w:r w:rsidRPr="00140E5C">
        <w:rPr>
          <w:rFonts w:ascii="Arial Narrow" w:hAnsi="Arial Narrow" w:cstheme="minorBidi"/>
          <w:b/>
          <w:bCs/>
          <w:color w:val="auto"/>
          <w:spacing w:val="-1"/>
          <w:sz w:val="22"/>
          <w:szCs w:val="22"/>
          <w:u w:val="single"/>
        </w:rPr>
        <w:t>: Définitions</w:t>
      </w:r>
    </w:p>
    <w:p w14:paraId="2273795D" w14:textId="0FDA9A09" w:rsidR="00936699" w:rsidRPr="00936699" w:rsidRDefault="00EA3DC6" w:rsidP="000E3735">
      <w:pPr>
        <w:spacing w:after="0" w:line="240" w:lineRule="auto"/>
        <w:jc w:val="both"/>
        <w:rPr>
          <w:rFonts w:ascii="Arial Narrow" w:eastAsia="Arial Narrow" w:hAnsi="Arial Narrow" w:cs="Arial Narrow"/>
        </w:rPr>
      </w:pPr>
      <w:ins w:id="57" w:author="Alizée DEDIEU" w:date="2023-11-06T12:06:00Z">
        <w:r>
          <w:rPr>
            <w:rFonts w:ascii="Arial Narrow" w:eastAsia="Arial Narrow" w:hAnsi="Arial Narrow" w:cs="Arial Narrow"/>
          </w:rPr>
          <w:t>1</w:t>
        </w:r>
      </w:ins>
      <w:ins w:id="58" w:author="Alizée DEDIEU" w:date="2023-11-06T12:07:00Z">
        <w:r>
          <w:rPr>
            <w:rFonts w:ascii="Arial Narrow" w:eastAsia="Arial Narrow" w:hAnsi="Arial Narrow" w:cs="Arial Narrow"/>
          </w:rPr>
          <w:t xml:space="preserve">.1. </w:t>
        </w:r>
      </w:ins>
      <w:r w:rsidR="00936699" w:rsidRPr="00936699">
        <w:rPr>
          <w:rFonts w:ascii="Arial Narrow" w:eastAsia="Arial Narrow" w:hAnsi="Arial Narrow" w:cs="Arial Narrow"/>
        </w:rPr>
        <w:t xml:space="preserve">Les termes suivants utilisés dans </w:t>
      </w:r>
      <w:r w:rsidR="00C23F0B">
        <w:rPr>
          <w:rFonts w:ascii="Arial Narrow" w:eastAsia="Arial Narrow" w:hAnsi="Arial Narrow" w:cs="Arial Narrow"/>
        </w:rPr>
        <w:t xml:space="preserve">le </w:t>
      </w:r>
      <w:r w:rsidR="00936699" w:rsidRPr="00936699">
        <w:rPr>
          <w:rFonts w:ascii="Arial Narrow" w:eastAsia="Arial Narrow" w:hAnsi="Arial Narrow" w:cs="Arial Narrow"/>
        </w:rPr>
        <w:t xml:space="preserve">présent </w:t>
      </w:r>
      <w:r w:rsidR="00592BC4">
        <w:rPr>
          <w:rFonts w:ascii="Arial Narrow" w:eastAsia="Arial Narrow" w:hAnsi="Arial Narrow" w:cs="Arial Narrow"/>
        </w:rPr>
        <w:t>C</w:t>
      </w:r>
      <w:r w:rsidR="00C23F0B">
        <w:rPr>
          <w:rFonts w:ascii="Arial Narrow" w:eastAsia="Arial Narrow" w:hAnsi="Arial Narrow" w:cs="Arial Narrow"/>
        </w:rPr>
        <w:t>ontrat</w:t>
      </w:r>
      <w:r w:rsidR="00936699" w:rsidRPr="00936699">
        <w:rPr>
          <w:rFonts w:ascii="Arial Narrow" w:eastAsia="Arial Narrow" w:hAnsi="Arial Narrow" w:cs="Arial Narrow"/>
        </w:rPr>
        <w:t>, les annexes et avenants éventuels qui font partie intégrante des présentes, auront les sens définis ci-après à l’exclusion de tout autre</w:t>
      </w:r>
      <w:del w:id="59" w:author="Alizée DEDIEU" w:date="2023-11-06T14:28:00Z">
        <w:r w:rsidR="00936699" w:rsidRPr="00936699" w:rsidDel="000E3D9D">
          <w:rPr>
            <w:rFonts w:ascii="Arial Narrow" w:eastAsia="Arial Narrow" w:hAnsi="Arial Narrow" w:cs="Arial Narrow"/>
          </w:rPr>
          <w:delText xml:space="preserve"> </w:delText>
        </w:r>
      </w:del>
      <w:ins w:id="60" w:author="Alizée DEDIEU" w:date="2023-11-06T14:28:00Z">
        <w:r w:rsidR="000E3D9D">
          <w:rPr>
            <w:rFonts w:ascii="Arial Narrow" w:eastAsia="Arial Narrow" w:hAnsi="Arial Narrow" w:cs="Arial Narrow"/>
          </w:rPr>
          <w:t> </w:t>
        </w:r>
      </w:ins>
      <w:r w:rsidR="00936699" w:rsidRPr="00936699">
        <w:rPr>
          <w:rFonts w:ascii="Arial Narrow" w:eastAsia="Arial Narrow" w:hAnsi="Arial Narrow" w:cs="Arial Narrow"/>
        </w:rPr>
        <w:t>:</w:t>
      </w:r>
    </w:p>
    <w:p w14:paraId="4303B269" w14:textId="4B24AA24" w:rsidR="00C544D9" w:rsidRPr="00C727BF" w:rsidRDefault="00C727BF" w:rsidP="00C727BF">
      <w:pPr>
        <w:spacing w:after="0" w:line="240" w:lineRule="auto"/>
        <w:ind w:left="360"/>
        <w:jc w:val="both"/>
        <w:rPr>
          <w:rFonts w:ascii="Arial Narrow" w:eastAsia="Arial Narrow" w:hAnsi="Arial Narrow" w:cs="Arial Narrow"/>
        </w:rPr>
      </w:pPr>
      <w:commentRangeStart w:id="61"/>
      <w:ins w:id="62" w:author="Alizée DEDIEU" w:date="2023-11-06T14:20:00Z">
        <w:r>
          <w:rPr>
            <w:rFonts w:ascii="Arial Narrow" w:eastAsia="Arial Narrow" w:hAnsi="Arial Narrow" w:cs="Arial Narrow"/>
            <w:b/>
          </w:rPr>
          <w:t xml:space="preserve">1.1.1. </w:t>
        </w:r>
      </w:ins>
      <w:r w:rsidR="00C544D9" w:rsidRPr="00C727BF">
        <w:rPr>
          <w:rFonts w:ascii="Arial Narrow" w:eastAsia="Arial Narrow" w:hAnsi="Arial Narrow" w:cs="Arial Narrow"/>
          <w:b/>
        </w:rPr>
        <w:t>BINGA</w:t>
      </w:r>
      <w:del w:id="63" w:author="Alizée DEDIEU" w:date="2023-11-06T14:28:00Z">
        <w:r w:rsidR="00C544D9" w:rsidRPr="00C727BF" w:rsidDel="000E3D9D">
          <w:rPr>
            <w:rFonts w:ascii="Arial Narrow" w:eastAsia="Arial Narrow" w:hAnsi="Arial Narrow" w:cs="Arial Narrow"/>
          </w:rPr>
          <w:delText xml:space="preserve"> </w:delText>
        </w:r>
      </w:del>
      <w:ins w:id="64" w:author="Alizée DEDIEU" w:date="2023-11-06T14:28:00Z">
        <w:r w:rsidR="000E3D9D">
          <w:rPr>
            <w:rFonts w:ascii="Arial Narrow" w:eastAsia="Arial Narrow" w:hAnsi="Arial Narrow" w:cs="Arial Narrow"/>
          </w:rPr>
          <w:t> </w:t>
        </w:r>
      </w:ins>
      <w:r w:rsidR="00C544D9" w:rsidRPr="00C727BF">
        <w:rPr>
          <w:rFonts w:ascii="Arial Narrow" w:eastAsia="Arial Narrow" w:hAnsi="Arial Narrow" w:cs="Arial Narrow"/>
        </w:rPr>
        <w:t>: désigne un logiciel technique connecté au web services de TLS</w:t>
      </w:r>
      <w:ins w:id="65" w:author="Alizée DEDIEU" w:date="2023-11-06T12:06:00Z">
        <w:r w:rsidR="00EA3DC6" w:rsidRPr="00C727BF">
          <w:rPr>
            <w:rFonts w:ascii="Arial Narrow" w:eastAsia="Arial Narrow" w:hAnsi="Arial Narrow" w:cs="Arial Narrow"/>
          </w:rPr>
          <w:t>contact</w:t>
        </w:r>
      </w:ins>
      <w:r w:rsidR="00C544D9" w:rsidRPr="00C727BF">
        <w:rPr>
          <w:rFonts w:ascii="Arial Narrow" w:eastAsia="Arial Narrow" w:hAnsi="Arial Narrow" w:cs="Arial Narrow"/>
        </w:rPr>
        <w:t xml:space="preserve"> </w:t>
      </w:r>
      <w:del w:id="66" w:author="Alizée DEDIEU" w:date="2023-11-06T14:24:00Z">
        <w:r w:rsidR="00C544D9" w:rsidRPr="00C727BF" w:rsidDel="000E3D9D">
          <w:rPr>
            <w:rFonts w:ascii="Arial Narrow" w:eastAsia="Arial Narrow" w:hAnsi="Arial Narrow" w:cs="Arial Narrow"/>
          </w:rPr>
          <w:delText xml:space="preserve">et qui </w:delText>
        </w:r>
      </w:del>
      <w:del w:id="67" w:author="Alizée DEDIEU" w:date="2023-11-06T14:22:00Z">
        <w:r w:rsidR="00C544D9" w:rsidRPr="00C727BF" w:rsidDel="00C727BF">
          <w:rPr>
            <w:rFonts w:ascii="Arial Narrow" w:eastAsia="Arial Narrow" w:hAnsi="Arial Narrow" w:cs="Arial Narrow"/>
          </w:rPr>
          <w:delText xml:space="preserve">lui </w:delText>
        </w:r>
      </w:del>
      <w:del w:id="68" w:author="Alizée DEDIEU" w:date="2023-11-06T14:24:00Z">
        <w:r w:rsidR="00C544D9" w:rsidRPr="00C727BF" w:rsidDel="000E3D9D">
          <w:rPr>
            <w:rFonts w:ascii="Arial Narrow" w:eastAsia="Arial Narrow" w:hAnsi="Arial Narrow" w:cs="Arial Narrow"/>
          </w:rPr>
          <w:delText>permet d’échanger avec la plate-forme BINGA le</w:delText>
        </w:r>
      </w:del>
      <w:del w:id="69" w:author="Alizée DEDIEU" w:date="2023-11-06T14:23:00Z">
        <w:r w:rsidR="00C544D9" w:rsidRPr="00C727BF" w:rsidDel="000E3D9D">
          <w:rPr>
            <w:rFonts w:ascii="Arial Narrow" w:eastAsia="Arial Narrow" w:hAnsi="Arial Narrow" w:cs="Arial Narrow"/>
          </w:rPr>
          <w:delText>urs</w:delText>
        </w:r>
      </w:del>
      <w:del w:id="70" w:author="Alizée DEDIEU" w:date="2023-11-06T14:24:00Z">
        <w:r w:rsidR="00C544D9" w:rsidRPr="00C727BF" w:rsidDel="000E3D9D">
          <w:rPr>
            <w:rFonts w:ascii="Arial Narrow" w:eastAsia="Arial Narrow" w:hAnsi="Arial Narrow" w:cs="Arial Narrow"/>
          </w:rPr>
          <w:delText xml:space="preserve"> </w:delText>
        </w:r>
      </w:del>
      <w:ins w:id="71" w:author="Alizée DEDIEU" w:date="2023-11-06T14:24:00Z">
        <w:r w:rsidR="000E3D9D">
          <w:rPr>
            <w:rFonts w:ascii="Arial Narrow" w:eastAsia="Arial Narrow" w:hAnsi="Arial Narrow" w:cs="Arial Narrow"/>
          </w:rPr>
          <w:t xml:space="preserve">permettant l’échange des </w:t>
        </w:r>
      </w:ins>
      <w:r w:rsidR="00C544D9" w:rsidRPr="00C727BF">
        <w:rPr>
          <w:rFonts w:ascii="Arial Narrow" w:eastAsia="Arial Narrow" w:hAnsi="Arial Narrow" w:cs="Arial Narrow"/>
        </w:rPr>
        <w:t xml:space="preserve">informations </w:t>
      </w:r>
      <w:ins w:id="72" w:author="Alizée DEDIEU" w:date="2023-11-06T14:23:00Z">
        <w:r w:rsidR="000E3D9D">
          <w:rPr>
            <w:rFonts w:ascii="Arial Narrow" w:eastAsia="Arial Narrow" w:hAnsi="Arial Narrow" w:cs="Arial Narrow"/>
          </w:rPr>
          <w:t xml:space="preserve">des Clients </w:t>
        </w:r>
      </w:ins>
      <w:r w:rsidR="00C544D9" w:rsidRPr="00C727BF">
        <w:rPr>
          <w:rFonts w:ascii="Arial Narrow" w:eastAsia="Arial Narrow" w:hAnsi="Arial Narrow" w:cs="Arial Narrow"/>
        </w:rPr>
        <w:t>de façon normalisée et sécurisée</w:t>
      </w:r>
      <w:del w:id="73" w:author="Alizée DEDIEU" w:date="2023-11-06T14:28:00Z">
        <w:r w:rsidR="00C544D9" w:rsidRPr="00C727BF" w:rsidDel="000E3D9D">
          <w:rPr>
            <w:rFonts w:ascii="Arial Narrow" w:eastAsia="Arial Narrow" w:hAnsi="Arial Narrow" w:cs="Arial Narrow"/>
          </w:rPr>
          <w:delText xml:space="preserve"> </w:delText>
        </w:r>
      </w:del>
      <w:ins w:id="74" w:author="Alizée DEDIEU" w:date="2023-11-06T14:28:00Z">
        <w:r w:rsidR="000E3D9D">
          <w:rPr>
            <w:rFonts w:ascii="Arial Narrow" w:eastAsia="Arial Narrow" w:hAnsi="Arial Narrow" w:cs="Arial Narrow"/>
          </w:rPr>
          <w:t> </w:t>
        </w:r>
      </w:ins>
      <w:r w:rsidR="00C544D9" w:rsidRPr="00C727BF">
        <w:rPr>
          <w:rFonts w:ascii="Arial Narrow" w:eastAsia="Arial Narrow" w:hAnsi="Arial Narrow" w:cs="Arial Narrow"/>
        </w:rPr>
        <w:t>;</w:t>
      </w:r>
      <w:commentRangeEnd w:id="61"/>
      <w:r w:rsidR="000E3D9D">
        <w:rPr>
          <w:rStyle w:val="Marquedecommentaire"/>
        </w:rPr>
        <w:commentReference w:id="61"/>
      </w:r>
    </w:p>
    <w:p w14:paraId="7FE046E0" w14:textId="019B62EE" w:rsidR="00C544D9" w:rsidRPr="000E3D9D" w:rsidRDefault="000E3D9D" w:rsidP="000E3D9D">
      <w:pPr>
        <w:spacing w:after="0" w:line="240" w:lineRule="auto"/>
        <w:ind w:left="360"/>
        <w:jc w:val="both"/>
        <w:rPr>
          <w:rFonts w:ascii="Arial Narrow" w:eastAsia="Arial Narrow" w:hAnsi="Arial Narrow" w:cs="Arial Narrow"/>
        </w:rPr>
      </w:pPr>
      <w:r>
        <w:rPr>
          <w:rFonts w:ascii="Arial Narrow" w:eastAsia="Arial Narrow" w:hAnsi="Arial Narrow" w:cs="Arial Narrow"/>
          <w:b/>
        </w:rPr>
        <w:t xml:space="preserve">1.1.2. </w:t>
      </w:r>
      <w:r w:rsidR="00C544D9" w:rsidRPr="000E3D9D">
        <w:rPr>
          <w:rFonts w:ascii="Arial Narrow" w:eastAsia="Arial Narrow" w:hAnsi="Arial Narrow" w:cs="Arial Narrow"/>
          <w:b/>
        </w:rPr>
        <w:t>Canal de paiement</w:t>
      </w:r>
      <w:del w:id="75" w:author="Alizée DEDIEU" w:date="2023-11-06T14:28:00Z">
        <w:r w:rsidR="00C544D9" w:rsidRPr="000E3D9D" w:rsidDel="000E3D9D">
          <w:rPr>
            <w:rFonts w:ascii="Arial Narrow" w:eastAsia="Arial Narrow" w:hAnsi="Arial Narrow" w:cs="Arial Narrow"/>
          </w:rPr>
          <w:delText xml:space="preserve"> </w:delText>
        </w:r>
      </w:del>
      <w:ins w:id="76" w:author="Alizée DEDIEU" w:date="2023-11-06T14:28:00Z">
        <w:r>
          <w:rPr>
            <w:rFonts w:ascii="Arial Narrow" w:eastAsia="Arial Narrow" w:hAnsi="Arial Narrow" w:cs="Arial Narrow"/>
          </w:rPr>
          <w:t> </w:t>
        </w:r>
      </w:ins>
      <w:r w:rsidR="00C544D9" w:rsidRPr="000E3D9D">
        <w:rPr>
          <w:rFonts w:ascii="Arial Narrow" w:eastAsia="Arial Narrow" w:hAnsi="Arial Narrow" w:cs="Arial Narrow"/>
        </w:rPr>
        <w:t xml:space="preserve">: désigne un canal d’accès au </w:t>
      </w:r>
      <w:ins w:id="77" w:author="Alizée DEDIEU" w:date="2023-11-06T15:16:00Z">
        <w:r w:rsidR="008927D5">
          <w:rPr>
            <w:rFonts w:ascii="Arial Narrow" w:eastAsia="Arial Narrow" w:hAnsi="Arial Narrow" w:cs="Arial Narrow"/>
          </w:rPr>
          <w:t>S</w:t>
        </w:r>
      </w:ins>
      <w:del w:id="78" w:author="Alizée DEDIEU" w:date="2023-11-06T15:16:00Z">
        <w:r w:rsidR="00C544D9" w:rsidRPr="000E3D9D" w:rsidDel="008927D5">
          <w:rPr>
            <w:rFonts w:ascii="Arial Narrow" w:eastAsia="Arial Narrow" w:hAnsi="Arial Narrow" w:cs="Arial Narrow"/>
          </w:rPr>
          <w:delText>s</w:delText>
        </w:r>
      </w:del>
      <w:r w:rsidR="00C544D9" w:rsidRPr="000E3D9D">
        <w:rPr>
          <w:rFonts w:ascii="Arial Narrow" w:eastAsia="Arial Narrow" w:hAnsi="Arial Narrow" w:cs="Arial Narrow"/>
        </w:rPr>
        <w:t>ervice de paiement, lequel peut être, le réseau des agences Wafacash ou le canal mobile (</w:t>
      </w:r>
      <w:proofErr w:type="spellStart"/>
      <w:r w:rsidR="00C544D9" w:rsidRPr="000E3D9D">
        <w:rPr>
          <w:rFonts w:ascii="Arial Narrow" w:eastAsia="Arial Narrow" w:hAnsi="Arial Narrow" w:cs="Arial Narrow"/>
        </w:rPr>
        <w:t>wallet</w:t>
      </w:r>
      <w:proofErr w:type="spellEnd"/>
      <w:r w:rsidR="00C544D9" w:rsidRPr="000E3D9D">
        <w:rPr>
          <w:rFonts w:ascii="Arial Narrow" w:eastAsia="Arial Narrow" w:hAnsi="Arial Narrow" w:cs="Arial Narrow"/>
        </w:rPr>
        <w:t xml:space="preserve"> &amp; internet)</w:t>
      </w:r>
      <w:del w:id="79" w:author="Alizée DEDIEU" w:date="2023-11-06T14:28:00Z">
        <w:r w:rsidR="00C544D9" w:rsidRPr="000E3D9D" w:rsidDel="000E3D9D">
          <w:rPr>
            <w:rFonts w:ascii="Arial Narrow" w:eastAsia="Arial Narrow" w:hAnsi="Arial Narrow" w:cs="Arial Narrow"/>
          </w:rPr>
          <w:delText xml:space="preserve"> </w:delText>
        </w:r>
      </w:del>
      <w:ins w:id="80" w:author="Alizée DEDIEU" w:date="2023-11-06T14:28:00Z">
        <w:r>
          <w:rPr>
            <w:rFonts w:ascii="Arial Narrow" w:eastAsia="Arial Narrow" w:hAnsi="Arial Narrow" w:cs="Arial Narrow"/>
          </w:rPr>
          <w:t> </w:t>
        </w:r>
      </w:ins>
      <w:r w:rsidR="00C544D9" w:rsidRPr="000E3D9D">
        <w:rPr>
          <w:rFonts w:ascii="Arial Narrow" w:eastAsia="Arial Narrow" w:hAnsi="Arial Narrow" w:cs="Arial Narrow"/>
        </w:rPr>
        <w:t>;</w:t>
      </w:r>
    </w:p>
    <w:p w14:paraId="5A0BEC52" w14:textId="2BA1EA89" w:rsidR="00C544D9" w:rsidRPr="000E3D9D" w:rsidRDefault="000E3D9D" w:rsidP="000E3D9D">
      <w:pPr>
        <w:spacing w:after="0" w:line="240" w:lineRule="auto"/>
        <w:ind w:left="360"/>
        <w:jc w:val="both"/>
        <w:rPr>
          <w:rFonts w:ascii="Arial Narrow" w:eastAsia="Arial Narrow" w:hAnsi="Arial Narrow" w:cs="Arial Narrow"/>
        </w:rPr>
      </w:pPr>
      <w:ins w:id="81" w:author="Alizée DEDIEU" w:date="2023-11-06T14:23:00Z">
        <w:r>
          <w:rPr>
            <w:rFonts w:ascii="Arial Narrow" w:eastAsia="Arial Narrow" w:hAnsi="Arial Narrow" w:cs="Arial Narrow"/>
            <w:b/>
          </w:rPr>
          <w:t xml:space="preserve">1.1.3. </w:t>
        </w:r>
      </w:ins>
      <w:r w:rsidR="00C544D9" w:rsidRPr="000E3D9D">
        <w:rPr>
          <w:rFonts w:ascii="Arial Narrow" w:eastAsia="Arial Narrow" w:hAnsi="Arial Narrow" w:cs="Arial Narrow"/>
          <w:b/>
        </w:rPr>
        <w:t>Client</w:t>
      </w:r>
      <w:del w:id="82" w:author="Alizée DEDIEU" w:date="2023-11-06T14:28:00Z">
        <w:r w:rsidR="00C544D9" w:rsidRPr="000E3D9D" w:rsidDel="000E3D9D">
          <w:rPr>
            <w:rFonts w:ascii="Arial Narrow" w:eastAsia="Arial Narrow" w:hAnsi="Arial Narrow" w:cs="Arial Narrow"/>
          </w:rPr>
          <w:delText xml:space="preserve"> </w:delText>
        </w:r>
      </w:del>
      <w:ins w:id="83" w:author="Alizée DEDIEU" w:date="2023-11-06T14:28:00Z">
        <w:r>
          <w:rPr>
            <w:rFonts w:ascii="Arial Narrow" w:eastAsia="Arial Narrow" w:hAnsi="Arial Narrow" w:cs="Arial Narrow"/>
          </w:rPr>
          <w:t> </w:t>
        </w:r>
      </w:ins>
      <w:r w:rsidR="00C544D9" w:rsidRPr="000E3D9D">
        <w:rPr>
          <w:rFonts w:ascii="Arial Narrow" w:eastAsia="Arial Narrow" w:hAnsi="Arial Narrow" w:cs="Arial Narrow"/>
        </w:rPr>
        <w:t xml:space="preserve">: désigne le ou les clients potentiels de </w:t>
      </w:r>
      <w:proofErr w:type="spellStart"/>
      <w:r w:rsidR="00C544D9" w:rsidRPr="000E3D9D">
        <w:rPr>
          <w:rFonts w:ascii="Arial Narrow" w:eastAsia="Arial Narrow" w:hAnsi="Arial Narrow" w:cs="Arial Narrow"/>
        </w:rPr>
        <w:t>TLS</w:t>
      </w:r>
      <w:ins w:id="84" w:author="Alizée DEDIEU" w:date="2023-11-06T12:07:00Z">
        <w:r w:rsidR="00EA3DC6" w:rsidRPr="000E3D9D">
          <w:rPr>
            <w:rFonts w:ascii="Arial Narrow" w:eastAsia="Arial Narrow" w:hAnsi="Arial Narrow" w:cs="Arial Narrow"/>
          </w:rPr>
          <w:t>contact</w:t>
        </w:r>
      </w:ins>
      <w:proofErr w:type="spellEnd"/>
      <w:r w:rsidR="00C544D9" w:rsidRPr="000E3D9D">
        <w:rPr>
          <w:rFonts w:ascii="Arial Narrow" w:eastAsia="Arial Narrow" w:hAnsi="Arial Narrow" w:cs="Arial Narrow"/>
        </w:rPr>
        <w:t xml:space="preserve"> qui désire(</w:t>
      </w:r>
      <w:proofErr w:type="spellStart"/>
      <w:r w:rsidR="00C544D9" w:rsidRPr="000E3D9D">
        <w:rPr>
          <w:rFonts w:ascii="Arial Narrow" w:eastAsia="Arial Narrow" w:hAnsi="Arial Narrow" w:cs="Arial Narrow"/>
        </w:rPr>
        <w:t>ent</w:t>
      </w:r>
      <w:proofErr w:type="spellEnd"/>
      <w:r w:rsidR="00C544D9" w:rsidRPr="000E3D9D">
        <w:rPr>
          <w:rFonts w:ascii="Arial Narrow" w:eastAsia="Arial Narrow" w:hAnsi="Arial Narrow" w:cs="Arial Narrow"/>
        </w:rPr>
        <w:t>) régler leur(s) facture(s) et utiliser le service Pay Cash</w:t>
      </w:r>
      <w:ins w:id="85" w:author="Alizée DEDIEU" w:date="2023-11-06T14:28:00Z">
        <w:r>
          <w:rPr>
            <w:rFonts w:ascii="Arial Narrow" w:eastAsia="Arial Narrow" w:hAnsi="Arial Narrow" w:cs="Arial Narrow"/>
          </w:rPr>
          <w:t> </w:t>
        </w:r>
      </w:ins>
      <w:r w:rsidR="00C544D9" w:rsidRPr="000E3D9D">
        <w:rPr>
          <w:rFonts w:ascii="Arial Narrow" w:eastAsia="Arial Narrow" w:hAnsi="Arial Narrow" w:cs="Arial Narrow"/>
        </w:rPr>
        <w:t>;</w:t>
      </w:r>
    </w:p>
    <w:p w14:paraId="1675E3D4" w14:textId="4D1BAF92" w:rsidR="00936699" w:rsidRPr="000E3D9D" w:rsidRDefault="000E3D9D" w:rsidP="000E3D9D">
      <w:pPr>
        <w:spacing w:after="0" w:line="240" w:lineRule="auto"/>
        <w:ind w:left="360"/>
        <w:jc w:val="both"/>
        <w:rPr>
          <w:rFonts w:ascii="Arial Narrow" w:eastAsia="Arial Narrow" w:hAnsi="Arial Narrow" w:cs="Arial Narrow"/>
        </w:rPr>
      </w:pPr>
      <w:ins w:id="86" w:author="Alizée DEDIEU" w:date="2023-11-06T14:25:00Z">
        <w:r>
          <w:rPr>
            <w:rFonts w:ascii="Arial Narrow" w:eastAsia="Arial Narrow" w:hAnsi="Arial Narrow" w:cs="Arial Narrow"/>
            <w:b/>
          </w:rPr>
          <w:t xml:space="preserve">1.1.4. </w:t>
        </w:r>
      </w:ins>
      <w:r w:rsidR="00592BC4" w:rsidRPr="000E3D9D">
        <w:rPr>
          <w:rFonts w:ascii="Arial Narrow" w:eastAsia="Arial Narrow" w:hAnsi="Arial Narrow" w:cs="Arial Narrow"/>
          <w:b/>
        </w:rPr>
        <w:t>C</w:t>
      </w:r>
      <w:r w:rsidR="00C23F0B" w:rsidRPr="000E3D9D">
        <w:rPr>
          <w:rFonts w:ascii="Arial Narrow" w:eastAsia="Arial Narrow" w:hAnsi="Arial Narrow" w:cs="Arial Narrow"/>
          <w:b/>
        </w:rPr>
        <w:t>ontrat</w:t>
      </w:r>
      <w:del w:id="87" w:author="Alizée DEDIEU" w:date="2023-11-06T14:28:00Z">
        <w:r w:rsidR="00936699" w:rsidRPr="000E3D9D" w:rsidDel="000E3D9D">
          <w:rPr>
            <w:rFonts w:ascii="Arial Narrow" w:eastAsia="Arial Narrow" w:hAnsi="Arial Narrow" w:cs="Arial Narrow"/>
          </w:rPr>
          <w:delText xml:space="preserve"> </w:delText>
        </w:r>
      </w:del>
      <w:ins w:id="88" w:author="Alizée DEDIEU" w:date="2023-11-06T14:28:00Z">
        <w:r>
          <w:rPr>
            <w:rFonts w:ascii="Arial Narrow" w:eastAsia="Arial Narrow" w:hAnsi="Arial Narrow" w:cs="Arial Narrow"/>
          </w:rPr>
          <w:t> </w:t>
        </w:r>
      </w:ins>
      <w:r w:rsidR="00936699" w:rsidRPr="000E3D9D">
        <w:rPr>
          <w:rFonts w:ascii="Arial Narrow" w:eastAsia="Arial Narrow" w:hAnsi="Arial Narrow" w:cs="Arial Narrow"/>
        </w:rPr>
        <w:t xml:space="preserve">: désigne </w:t>
      </w:r>
      <w:r w:rsidR="0039330C" w:rsidRPr="000E3D9D">
        <w:rPr>
          <w:rFonts w:ascii="Arial Narrow" w:eastAsia="Arial Narrow" w:hAnsi="Arial Narrow" w:cs="Arial Narrow"/>
        </w:rPr>
        <w:t xml:space="preserve">le présent </w:t>
      </w:r>
      <w:r w:rsidR="00592BC4" w:rsidRPr="000E3D9D">
        <w:rPr>
          <w:rFonts w:ascii="Arial Narrow" w:eastAsia="Arial Narrow" w:hAnsi="Arial Narrow" w:cs="Arial Narrow"/>
        </w:rPr>
        <w:t>C</w:t>
      </w:r>
      <w:r w:rsidR="0039330C" w:rsidRPr="000E3D9D">
        <w:rPr>
          <w:rFonts w:ascii="Arial Narrow" w:eastAsia="Arial Narrow" w:hAnsi="Arial Narrow" w:cs="Arial Narrow"/>
        </w:rPr>
        <w:t>ontrat</w:t>
      </w:r>
      <w:ins w:id="89" w:author="Alizée DEDIEU" w:date="2023-11-06T14:28:00Z">
        <w:r>
          <w:rPr>
            <w:rFonts w:ascii="Arial Narrow" w:eastAsia="Arial Narrow" w:hAnsi="Arial Narrow" w:cs="Arial Narrow"/>
          </w:rPr>
          <w:t> </w:t>
        </w:r>
      </w:ins>
      <w:r w:rsidR="00936699" w:rsidRPr="000E3D9D">
        <w:rPr>
          <w:rFonts w:ascii="Arial Narrow" w:eastAsia="Arial Narrow" w:hAnsi="Arial Narrow" w:cs="Arial Narrow"/>
        </w:rPr>
        <w:t>;</w:t>
      </w:r>
    </w:p>
    <w:p w14:paraId="43B1EDEB" w14:textId="7EC31631" w:rsidR="00C544D9" w:rsidRDefault="000E3D9D" w:rsidP="000E3D9D">
      <w:pPr>
        <w:spacing w:after="0" w:line="240" w:lineRule="auto"/>
        <w:ind w:left="360"/>
        <w:jc w:val="both"/>
        <w:rPr>
          <w:ins w:id="90" w:author="Alizée DEDIEU" w:date="2023-11-06T14:41:00Z"/>
          <w:rFonts w:ascii="Arial Narrow" w:eastAsia="Arial Narrow" w:hAnsi="Arial Narrow" w:cs="Arial Narrow"/>
        </w:rPr>
      </w:pPr>
      <w:ins w:id="91" w:author="Alizée DEDIEU" w:date="2023-11-06T14:25:00Z">
        <w:r>
          <w:rPr>
            <w:rFonts w:ascii="Arial Narrow" w:eastAsia="Arial Narrow" w:hAnsi="Arial Narrow" w:cs="Arial Narrow"/>
            <w:b/>
          </w:rPr>
          <w:t xml:space="preserve">1.1.5. </w:t>
        </w:r>
      </w:ins>
      <w:r w:rsidR="00C544D9" w:rsidRPr="000E3D9D">
        <w:rPr>
          <w:rFonts w:ascii="Arial Narrow" w:eastAsia="Arial Narrow" w:hAnsi="Arial Narrow" w:cs="Arial Narrow"/>
          <w:b/>
        </w:rPr>
        <w:t>Moyen de paiement</w:t>
      </w:r>
      <w:del w:id="92" w:author="Alizée DEDIEU" w:date="2023-11-06T14:28:00Z">
        <w:r w:rsidR="00C544D9" w:rsidRPr="000E3D9D" w:rsidDel="000E3D9D">
          <w:rPr>
            <w:rFonts w:ascii="Arial Narrow" w:eastAsia="Arial Narrow" w:hAnsi="Arial Narrow" w:cs="Arial Narrow"/>
          </w:rPr>
          <w:delText xml:space="preserve"> </w:delText>
        </w:r>
      </w:del>
      <w:ins w:id="93" w:author="Alizée DEDIEU" w:date="2023-11-06T14:28:00Z">
        <w:r>
          <w:rPr>
            <w:rFonts w:ascii="Arial Narrow" w:eastAsia="Arial Narrow" w:hAnsi="Arial Narrow" w:cs="Arial Narrow"/>
          </w:rPr>
          <w:t> </w:t>
        </w:r>
      </w:ins>
      <w:r w:rsidR="00C544D9" w:rsidRPr="000E3D9D">
        <w:rPr>
          <w:rFonts w:ascii="Arial Narrow" w:eastAsia="Arial Narrow" w:hAnsi="Arial Narrow" w:cs="Arial Narrow"/>
        </w:rPr>
        <w:t>: il s’agit d’un moyen de paiement accepté via un des Canaux de Paiement</w:t>
      </w:r>
      <w:del w:id="94" w:author="Alizée DEDIEU" w:date="2023-11-06T14:28:00Z">
        <w:r w:rsidR="00C544D9" w:rsidRPr="000E3D9D" w:rsidDel="000E3D9D">
          <w:rPr>
            <w:rFonts w:ascii="Arial Narrow" w:eastAsia="Arial Narrow" w:hAnsi="Arial Narrow" w:cs="Arial Narrow"/>
          </w:rPr>
          <w:delText xml:space="preserve"> </w:delText>
        </w:r>
      </w:del>
      <w:ins w:id="95" w:author="Alizée DEDIEU" w:date="2023-11-06T14:28:00Z">
        <w:r>
          <w:rPr>
            <w:rFonts w:ascii="Arial Narrow" w:eastAsia="Arial Narrow" w:hAnsi="Arial Narrow" w:cs="Arial Narrow"/>
          </w:rPr>
          <w:t> </w:t>
        </w:r>
      </w:ins>
      <w:r w:rsidR="00C544D9" w:rsidRPr="000E3D9D">
        <w:rPr>
          <w:rFonts w:ascii="Arial Narrow" w:eastAsia="Arial Narrow" w:hAnsi="Arial Narrow" w:cs="Arial Narrow"/>
        </w:rPr>
        <w:t>;</w:t>
      </w:r>
    </w:p>
    <w:p w14:paraId="1D3752DC" w14:textId="1E37CE6A" w:rsidR="0006623E" w:rsidRPr="000E3D9D" w:rsidRDefault="0006623E" w:rsidP="000E3D9D">
      <w:pPr>
        <w:spacing w:after="0" w:line="240" w:lineRule="auto"/>
        <w:ind w:left="360"/>
        <w:jc w:val="both"/>
        <w:rPr>
          <w:rFonts w:ascii="Arial Narrow" w:eastAsia="Arial Narrow" w:hAnsi="Arial Narrow" w:cs="Arial Narrow"/>
        </w:rPr>
      </w:pPr>
      <w:ins w:id="96" w:author="Alizée DEDIEU" w:date="2023-11-06T14:41:00Z">
        <w:r w:rsidRPr="0006623E">
          <w:rPr>
            <w:rFonts w:ascii="Arial Narrow" w:eastAsia="Arial Narrow" w:hAnsi="Arial Narrow" w:cs="Arial Narrow"/>
            <w:b/>
          </w:rPr>
          <w:t>1.1.6. Plateforme de TLScontact</w:t>
        </w:r>
      </w:ins>
      <w:ins w:id="97" w:author="Alizée DEDIEU" w:date="2023-11-06T15:24:00Z">
        <w:r w:rsidR="00191DB3">
          <w:rPr>
            <w:rFonts w:ascii="Arial Narrow" w:eastAsia="Arial Narrow" w:hAnsi="Arial Narrow" w:cs="Arial Narrow"/>
            <w:b/>
          </w:rPr>
          <w:t xml:space="preserve"> (ou la Plateforme)</w:t>
        </w:r>
      </w:ins>
      <w:ins w:id="98" w:author="Alizée DEDIEU" w:date="2023-11-06T14:41:00Z">
        <w:r>
          <w:rPr>
            <w:rFonts w:ascii="Arial Narrow" w:eastAsia="Arial Narrow" w:hAnsi="Arial Narrow" w:cs="Arial Narrow"/>
          </w:rPr>
          <w:t xml:space="preserve"> : </w:t>
        </w:r>
      </w:ins>
      <w:ins w:id="99" w:author="Alizée DEDIEU" w:date="2023-11-06T14:42:00Z">
        <w:r>
          <w:rPr>
            <w:rFonts w:ascii="Arial Narrow" w:eastAsia="Arial Narrow" w:hAnsi="Arial Narrow" w:cs="Arial Narrow"/>
          </w:rPr>
          <w:t>désigne</w:t>
        </w:r>
      </w:ins>
      <w:ins w:id="100" w:author="Alizée DEDIEU" w:date="2023-11-06T14:41:00Z">
        <w:r>
          <w:rPr>
            <w:rFonts w:ascii="Arial Narrow" w:eastAsia="Arial Narrow" w:hAnsi="Arial Narrow" w:cs="Arial Narrow"/>
          </w:rPr>
          <w:t xml:space="preserve"> l</w:t>
        </w:r>
      </w:ins>
      <w:ins w:id="101" w:author="Alizée DEDIEU" w:date="2023-11-06T14:42:00Z">
        <w:r>
          <w:rPr>
            <w:rFonts w:ascii="Arial Narrow" w:eastAsia="Arial Narrow" w:hAnsi="Arial Narrow" w:cs="Arial Narrow"/>
          </w:rPr>
          <w:t xml:space="preserve">a plateforme de commerce électronique par laquelle les Clients peuvent procéder à des Transactions via </w:t>
        </w:r>
      </w:ins>
      <w:ins w:id="102" w:author="Alizée DEDIEU" w:date="2023-11-06T14:43:00Z">
        <w:r>
          <w:rPr>
            <w:rFonts w:ascii="Arial Narrow" w:eastAsia="Arial Narrow" w:hAnsi="Arial Narrow" w:cs="Arial Narrow"/>
          </w:rPr>
          <w:t>le Système de paiement ;</w:t>
        </w:r>
      </w:ins>
    </w:p>
    <w:p w14:paraId="1C01292A" w14:textId="5B9148A8" w:rsidR="00936699" w:rsidRDefault="000E3D9D" w:rsidP="000E3D9D">
      <w:pPr>
        <w:spacing w:after="0" w:line="240" w:lineRule="auto"/>
        <w:ind w:left="360"/>
        <w:jc w:val="both"/>
        <w:rPr>
          <w:ins w:id="103" w:author="Alizée DEDIEU" w:date="2023-11-06T14:41:00Z"/>
          <w:rFonts w:ascii="Arial Narrow" w:eastAsia="Arial Narrow" w:hAnsi="Arial Narrow" w:cs="Arial Narrow"/>
        </w:rPr>
      </w:pPr>
      <w:ins w:id="104" w:author="Alizée DEDIEU" w:date="2023-11-06T14:25:00Z">
        <w:r>
          <w:rPr>
            <w:rFonts w:ascii="Arial Narrow" w:eastAsia="Arial Narrow" w:hAnsi="Arial Narrow" w:cs="Arial Narrow"/>
            <w:b/>
          </w:rPr>
          <w:t>1.1.</w:t>
        </w:r>
      </w:ins>
      <w:ins w:id="105" w:author="Alizée DEDIEU" w:date="2023-11-06T14:43:00Z">
        <w:r w:rsidR="0006623E">
          <w:rPr>
            <w:rFonts w:ascii="Arial Narrow" w:eastAsia="Arial Narrow" w:hAnsi="Arial Narrow" w:cs="Arial Narrow"/>
            <w:b/>
          </w:rPr>
          <w:t>7</w:t>
        </w:r>
      </w:ins>
      <w:ins w:id="106" w:author="Alizée DEDIEU" w:date="2023-11-06T14:25:00Z">
        <w:r>
          <w:rPr>
            <w:rFonts w:ascii="Arial Narrow" w:eastAsia="Arial Narrow" w:hAnsi="Arial Narrow" w:cs="Arial Narrow"/>
            <w:b/>
          </w:rPr>
          <w:t xml:space="preserve">. </w:t>
        </w:r>
      </w:ins>
      <w:r w:rsidR="00936699" w:rsidRPr="000E3D9D">
        <w:rPr>
          <w:rFonts w:ascii="Arial Narrow" w:eastAsia="Arial Narrow" w:hAnsi="Arial Narrow" w:cs="Arial Narrow"/>
          <w:b/>
        </w:rPr>
        <w:t>Système de paiement</w:t>
      </w:r>
      <w:del w:id="107" w:author="Alizée DEDIEU" w:date="2023-11-06T14:28:00Z">
        <w:r w:rsidR="00936699" w:rsidRPr="000E3D9D" w:rsidDel="000E3D9D">
          <w:rPr>
            <w:rFonts w:ascii="Arial Narrow" w:eastAsia="Arial Narrow" w:hAnsi="Arial Narrow" w:cs="Arial Narrow"/>
          </w:rPr>
          <w:delText xml:space="preserve"> </w:delText>
        </w:r>
      </w:del>
      <w:ins w:id="108" w:author="Alizée DEDIEU" w:date="2023-11-06T14:28:00Z">
        <w:r>
          <w:rPr>
            <w:rFonts w:ascii="Arial Narrow" w:eastAsia="Arial Narrow" w:hAnsi="Arial Narrow" w:cs="Arial Narrow"/>
          </w:rPr>
          <w:t> </w:t>
        </w:r>
      </w:ins>
      <w:r w:rsidR="00936699" w:rsidRPr="000E3D9D">
        <w:rPr>
          <w:rFonts w:ascii="Arial Narrow" w:eastAsia="Arial Narrow" w:hAnsi="Arial Narrow" w:cs="Arial Narrow"/>
        </w:rPr>
        <w:t>: désigne le système de paiement de Wafacash</w:t>
      </w:r>
      <w:ins w:id="109" w:author="Alizée DEDIEU" w:date="2023-11-06T14:44:00Z">
        <w:r w:rsidR="006A0FF5">
          <w:rPr>
            <w:rFonts w:ascii="Arial Narrow" w:eastAsia="Arial Narrow" w:hAnsi="Arial Narrow" w:cs="Arial Narrow"/>
          </w:rPr>
          <w:t>, « PAY CASH »,</w:t>
        </w:r>
      </w:ins>
      <w:r w:rsidR="00936699" w:rsidRPr="000E3D9D">
        <w:rPr>
          <w:rFonts w:ascii="Arial Narrow" w:eastAsia="Arial Narrow" w:hAnsi="Arial Narrow" w:cs="Arial Narrow"/>
        </w:rPr>
        <w:t xml:space="preserve"> qui sera utilisé pour les besoins d’encaissements pour le compte de TLS</w:t>
      </w:r>
      <w:ins w:id="110" w:author="Alizée DEDIEU" w:date="2023-11-06T12:08:00Z">
        <w:r w:rsidR="00EA3DC6" w:rsidRPr="000E3D9D">
          <w:rPr>
            <w:rFonts w:ascii="Arial Narrow" w:eastAsia="Arial Narrow" w:hAnsi="Arial Narrow" w:cs="Arial Narrow"/>
          </w:rPr>
          <w:t>contact.</w:t>
        </w:r>
      </w:ins>
      <w:del w:id="111" w:author="Alizée DEDIEU" w:date="2023-11-06T12:08:00Z">
        <w:r w:rsidR="00936699" w:rsidRPr="000E3D9D" w:rsidDel="00EA3DC6">
          <w:rPr>
            <w:rFonts w:ascii="Arial Narrow" w:eastAsia="Arial Narrow" w:hAnsi="Arial Narrow" w:cs="Arial Narrow"/>
          </w:rPr>
          <w:delText xml:space="preserve"> ;</w:delText>
        </w:r>
      </w:del>
    </w:p>
    <w:p w14:paraId="13328A32" w14:textId="10B0CD68" w:rsidR="0006623E" w:rsidRPr="000E3D9D" w:rsidRDefault="0006623E" w:rsidP="000E3D9D">
      <w:pPr>
        <w:spacing w:after="0" w:line="240" w:lineRule="auto"/>
        <w:ind w:left="360"/>
        <w:jc w:val="both"/>
        <w:rPr>
          <w:rFonts w:ascii="Arial Narrow" w:eastAsia="Arial Narrow" w:hAnsi="Arial Narrow" w:cs="Arial Narrow"/>
        </w:rPr>
      </w:pPr>
      <w:ins w:id="112" w:author="Alizée DEDIEU" w:date="2023-11-06T14:41:00Z">
        <w:r w:rsidRPr="0006623E">
          <w:rPr>
            <w:rFonts w:ascii="Arial Narrow" w:eastAsia="Arial Narrow" w:hAnsi="Arial Narrow" w:cs="Arial Narrow"/>
            <w:b/>
          </w:rPr>
          <w:t>1.1.</w:t>
        </w:r>
      </w:ins>
      <w:ins w:id="113" w:author="Alizée DEDIEU" w:date="2023-11-06T14:43:00Z">
        <w:r>
          <w:rPr>
            <w:rFonts w:ascii="Arial Narrow" w:eastAsia="Arial Narrow" w:hAnsi="Arial Narrow" w:cs="Arial Narrow"/>
            <w:b/>
          </w:rPr>
          <w:t>8</w:t>
        </w:r>
      </w:ins>
      <w:ins w:id="114" w:author="Alizée DEDIEU" w:date="2023-11-06T14:41:00Z">
        <w:r w:rsidRPr="0006623E">
          <w:rPr>
            <w:rFonts w:ascii="Arial Narrow" w:eastAsia="Arial Narrow" w:hAnsi="Arial Narrow" w:cs="Arial Narrow"/>
            <w:b/>
          </w:rPr>
          <w:t>. Transaction</w:t>
        </w:r>
      </w:ins>
      <w:ins w:id="115" w:author="Alizée DEDIEU" w:date="2023-11-06T15:22:00Z">
        <w:r w:rsidR="008927D5">
          <w:rPr>
            <w:rFonts w:ascii="Arial Narrow" w:eastAsia="Arial Narrow" w:hAnsi="Arial Narrow" w:cs="Arial Narrow"/>
            <w:b/>
          </w:rPr>
          <w:t>(</w:t>
        </w:r>
      </w:ins>
      <w:ins w:id="116" w:author="Alizée DEDIEU" w:date="2023-11-06T14:41:00Z">
        <w:r w:rsidRPr="0006623E">
          <w:rPr>
            <w:rFonts w:ascii="Arial Narrow" w:eastAsia="Arial Narrow" w:hAnsi="Arial Narrow" w:cs="Arial Narrow"/>
            <w:b/>
          </w:rPr>
          <w:t>s</w:t>
        </w:r>
      </w:ins>
      <w:ins w:id="117" w:author="Alizée DEDIEU" w:date="2023-11-06T15:22:00Z">
        <w:r w:rsidR="008927D5">
          <w:rPr>
            <w:rFonts w:ascii="Arial Narrow" w:eastAsia="Arial Narrow" w:hAnsi="Arial Narrow" w:cs="Arial Narrow"/>
            <w:b/>
          </w:rPr>
          <w:t>)</w:t>
        </w:r>
      </w:ins>
      <w:ins w:id="118" w:author="Alizée DEDIEU" w:date="2023-11-06T14:41:00Z">
        <w:r>
          <w:rPr>
            <w:rFonts w:ascii="Arial Narrow" w:eastAsia="Arial Narrow" w:hAnsi="Arial Narrow" w:cs="Arial Narrow"/>
          </w:rPr>
          <w:t xml:space="preserve"> : désigne le traitement d’un paiement </w:t>
        </w:r>
      </w:ins>
      <w:ins w:id="119" w:author="Alizée DEDIEU" w:date="2023-11-06T14:43:00Z">
        <w:r>
          <w:rPr>
            <w:rFonts w:ascii="Arial Narrow" w:eastAsia="Arial Narrow" w:hAnsi="Arial Narrow" w:cs="Arial Narrow"/>
          </w:rPr>
          <w:t>opéré</w:t>
        </w:r>
      </w:ins>
      <w:ins w:id="120" w:author="Alizée DEDIEU" w:date="2023-11-06T14:41:00Z">
        <w:r>
          <w:rPr>
            <w:rFonts w:ascii="Arial Narrow" w:eastAsia="Arial Narrow" w:hAnsi="Arial Narrow" w:cs="Arial Narrow"/>
          </w:rPr>
          <w:t xml:space="preserve"> via l</w:t>
        </w:r>
      </w:ins>
      <w:ins w:id="121" w:author="Alizée DEDIEU" w:date="2023-11-06T14:43:00Z">
        <w:r>
          <w:rPr>
            <w:rFonts w:ascii="Arial Narrow" w:eastAsia="Arial Narrow" w:hAnsi="Arial Narrow" w:cs="Arial Narrow"/>
          </w:rPr>
          <w:t>e Système de paiement</w:t>
        </w:r>
      </w:ins>
      <w:ins w:id="122" w:author="Alizée DEDIEU" w:date="2023-11-06T14:41:00Z">
        <w:r>
          <w:rPr>
            <w:rFonts w:ascii="Arial Narrow" w:eastAsia="Arial Narrow" w:hAnsi="Arial Narrow" w:cs="Arial Narrow"/>
          </w:rPr>
          <w:t>.</w:t>
        </w:r>
      </w:ins>
    </w:p>
    <w:p w14:paraId="7394ED19" w14:textId="5C2316D5" w:rsidR="00CD1FB5" w:rsidRPr="00CD1FB5" w:rsidRDefault="00CD1FB5" w:rsidP="00DD454E">
      <w:pPr>
        <w:pStyle w:val="Titre1"/>
        <w:keepLines w:val="0"/>
        <w:tabs>
          <w:tab w:val="num" w:pos="432"/>
        </w:tabs>
        <w:suppressAutoHyphens/>
        <w:overflowPunct w:val="0"/>
        <w:autoSpaceDE w:val="0"/>
        <w:spacing w:after="60" w:line="240" w:lineRule="auto"/>
        <w:ind w:left="432" w:hanging="432"/>
        <w:jc w:val="both"/>
        <w:textAlignment w:val="baseline"/>
        <w:rPr>
          <w:rFonts w:ascii="Arial Narrow" w:hAnsi="Arial Narrow" w:cstheme="minorBidi"/>
          <w:b/>
          <w:bCs/>
          <w:sz w:val="22"/>
          <w:szCs w:val="22"/>
          <w:u w:val="single"/>
        </w:rPr>
      </w:pPr>
      <w:r w:rsidRPr="00CD1FB5">
        <w:rPr>
          <w:rFonts w:ascii="Arial Narrow" w:hAnsi="Arial Narrow" w:cstheme="minorBidi"/>
          <w:b/>
          <w:bCs/>
          <w:color w:val="auto"/>
          <w:spacing w:val="-1"/>
          <w:sz w:val="22"/>
          <w:szCs w:val="22"/>
          <w:u w:val="single"/>
        </w:rPr>
        <w:t xml:space="preserve">Article </w:t>
      </w:r>
      <w:r w:rsidRPr="00CD1FB5">
        <w:rPr>
          <w:rFonts w:ascii="Arial Narrow" w:hAnsi="Arial Narrow" w:cstheme="minorBidi"/>
          <w:b/>
          <w:bCs/>
          <w:color w:val="auto"/>
          <w:sz w:val="22"/>
          <w:szCs w:val="22"/>
          <w:u w:val="single"/>
        </w:rPr>
        <w:t>2</w:t>
      </w:r>
      <w:del w:id="123" w:author="Alizée DEDIEU" w:date="2023-11-06T14:28:00Z">
        <w:r w:rsidRPr="00CD1FB5" w:rsidDel="000E3D9D">
          <w:rPr>
            <w:rFonts w:ascii="Arial Narrow" w:hAnsi="Arial Narrow" w:cstheme="minorBidi"/>
            <w:b/>
            <w:bCs/>
            <w:color w:val="auto"/>
            <w:sz w:val="22"/>
            <w:szCs w:val="22"/>
            <w:u w:val="single"/>
          </w:rPr>
          <w:delText xml:space="preserve"> </w:delText>
        </w:r>
      </w:del>
      <w:ins w:id="124" w:author="Alizée DEDIEU" w:date="2023-11-06T14:28:00Z">
        <w:r w:rsidR="000E3D9D">
          <w:rPr>
            <w:rFonts w:ascii="Arial Narrow" w:hAnsi="Arial Narrow" w:cstheme="minorBidi"/>
            <w:b/>
            <w:bCs/>
            <w:color w:val="auto"/>
            <w:sz w:val="22"/>
            <w:szCs w:val="22"/>
            <w:u w:val="single"/>
          </w:rPr>
          <w:t> </w:t>
        </w:r>
      </w:ins>
      <w:r w:rsidRPr="00CD1FB5">
        <w:rPr>
          <w:rFonts w:ascii="Arial Narrow" w:hAnsi="Arial Narrow" w:cstheme="minorBidi"/>
          <w:b/>
          <w:bCs/>
          <w:color w:val="auto"/>
          <w:sz w:val="22"/>
          <w:szCs w:val="22"/>
          <w:u w:val="single"/>
        </w:rPr>
        <w:t>:</w:t>
      </w:r>
      <w:r w:rsidRPr="00CD1FB5">
        <w:rPr>
          <w:rFonts w:ascii="Arial Narrow" w:hAnsi="Arial Narrow" w:cstheme="minorBidi"/>
          <w:b/>
          <w:bCs/>
          <w:color w:val="auto"/>
          <w:spacing w:val="-1"/>
          <w:sz w:val="22"/>
          <w:szCs w:val="22"/>
          <w:u w:val="single"/>
        </w:rPr>
        <w:t xml:space="preserve"> </w:t>
      </w:r>
      <w:r w:rsidRPr="00CD1FB5">
        <w:rPr>
          <w:rFonts w:ascii="Arial Narrow" w:hAnsi="Arial Narrow" w:cstheme="minorBidi"/>
          <w:b/>
          <w:bCs/>
          <w:color w:val="auto"/>
          <w:sz w:val="22"/>
          <w:szCs w:val="22"/>
          <w:u w:val="single"/>
        </w:rPr>
        <w:t>Objet</w:t>
      </w:r>
      <w:r w:rsidRPr="00CD1FB5">
        <w:rPr>
          <w:rFonts w:ascii="Arial Narrow" w:hAnsi="Arial Narrow" w:cstheme="minorBidi"/>
          <w:b/>
          <w:bCs/>
          <w:color w:val="auto"/>
          <w:spacing w:val="-3"/>
          <w:sz w:val="22"/>
          <w:szCs w:val="22"/>
          <w:u w:val="single"/>
        </w:rPr>
        <w:t xml:space="preserve"> </w:t>
      </w:r>
      <w:r w:rsidR="00C23F0B">
        <w:rPr>
          <w:rFonts w:ascii="Arial Narrow" w:hAnsi="Arial Narrow" w:cstheme="minorBidi"/>
          <w:b/>
          <w:bCs/>
          <w:color w:val="auto"/>
          <w:sz w:val="22"/>
          <w:szCs w:val="22"/>
          <w:u w:val="single"/>
        </w:rPr>
        <w:t xml:space="preserve">du </w:t>
      </w:r>
      <w:r w:rsidR="000E3735">
        <w:rPr>
          <w:rFonts w:ascii="Arial Narrow" w:hAnsi="Arial Narrow" w:cstheme="minorBidi"/>
          <w:b/>
          <w:bCs/>
          <w:color w:val="auto"/>
          <w:sz w:val="22"/>
          <w:szCs w:val="22"/>
          <w:u w:val="single"/>
        </w:rPr>
        <w:t>C</w:t>
      </w:r>
      <w:r w:rsidR="00C23F0B">
        <w:rPr>
          <w:rFonts w:ascii="Arial Narrow" w:hAnsi="Arial Narrow" w:cstheme="minorBidi"/>
          <w:b/>
          <w:bCs/>
          <w:color w:val="auto"/>
          <w:sz w:val="22"/>
          <w:szCs w:val="22"/>
          <w:u w:val="single"/>
        </w:rPr>
        <w:t>ontrat</w:t>
      </w:r>
    </w:p>
    <w:p w14:paraId="3358C4CE" w14:textId="496CC495" w:rsidR="00C23F0B" w:rsidRPr="00DD454E" w:rsidRDefault="00400F0E" w:rsidP="00DD454E">
      <w:pPr>
        <w:spacing w:line="240" w:lineRule="auto"/>
        <w:contextualSpacing/>
        <w:jc w:val="both"/>
        <w:rPr>
          <w:rFonts w:ascii="Arial Narrow" w:hAnsi="Arial Narrow"/>
        </w:rPr>
      </w:pPr>
      <w:ins w:id="125" w:author="Alizée DEDIEU" w:date="2023-11-06T12:18:00Z">
        <w:r>
          <w:rPr>
            <w:rFonts w:ascii="Arial Narrow" w:hAnsi="Arial Narrow" w:cstheme="minorBidi"/>
          </w:rPr>
          <w:t xml:space="preserve">2.1. </w:t>
        </w:r>
      </w:ins>
      <w:r w:rsidR="0071529B" w:rsidRPr="00920D64">
        <w:rPr>
          <w:rFonts w:ascii="Arial Narrow" w:hAnsi="Arial Narrow" w:cstheme="minorBidi"/>
        </w:rPr>
        <w:t xml:space="preserve">Par le présent </w:t>
      </w:r>
      <w:r w:rsidR="000E3735" w:rsidRPr="00920D64">
        <w:rPr>
          <w:rFonts w:ascii="Arial Narrow" w:hAnsi="Arial Narrow" w:cstheme="minorBidi"/>
        </w:rPr>
        <w:t>C</w:t>
      </w:r>
      <w:r w:rsidR="0071529B" w:rsidRPr="00920D64">
        <w:rPr>
          <w:rFonts w:ascii="Arial Narrow" w:hAnsi="Arial Narrow" w:cstheme="minorBidi"/>
        </w:rPr>
        <w:t xml:space="preserve">ontrat, </w:t>
      </w:r>
      <w:del w:id="126" w:author="Alizée DEDIEU" w:date="2023-11-06T12:09:00Z">
        <w:r w:rsidR="00C23F0B" w:rsidRPr="00920D64" w:rsidDel="00400F0E">
          <w:rPr>
            <w:rFonts w:ascii="Arial Narrow" w:hAnsi="Arial Narrow" w:cstheme="minorBidi"/>
          </w:rPr>
          <w:delText xml:space="preserve">TLS </w:delText>
        </w:r>
        <w:r w:rsidR="0071529B" w:rsidRPr="00920D64" w:rsidDel="00400F0E">
          <w:rPr>
            <w:rFonts w:ascii="Arial Narrow" w:hAnsi="Arial Narrow" w:cstheme="minorBidi"/>
          </w:rPr>
          <w:delText>décide</w:delText>
        </w:r>
        <w:r w:rsidR="00C23F0B" w:rsidRPr="00920D64" w:rsidDel="00400F0E">
          <w:rPr>
            <w:rFonts w:ascii="Arial Narrow" w:hAnsi="Arial Narrow" w:cstheme="minorBidi"/>
          </w:rPr>
          <w:delText xml:space="preserve"> de confier à </w:delText>
        </w:r>
      </w:del>
      <w:r w:rsidR="00C23F0B" w:rsidRPr="00920D64">
        <w:rPr>
          <w:rFonts w:ascii="Arial Narrow" w:hAnsi="Arial Narrow" w:cstheme="minorBidi"/>
        </w:rPr>
        <w:t>Wafacash</w:t>
      </w:r>
      <w:ins w:id="127" w:author="Alizée DEDIEU" w:date="2023-11-06T12:09:00Z">
        <w:r>
          <w:rPr>
            <w:rFonts w:ascii="Arial Narrow" w:hAnsi="Arial Narrow" w:cstheme="minorBidi"/>
          </w:rPr>
          <w:t xml:space="preserve"> met</w:t>
        </w:r>
      </w:ins>
      <w:ins w:id="128" w:author="Alizée DEDIEU" w:date="2023-11-06T14:27:00Z">
        <w:r w:rsidR="000E3D9D">
          <w:rPr>
            <w:rFonts w:ascii="Arial Narrow" w:hAnsi="Arial Narrow" w:cstheme="minorBidi"/>
          </w:rPr>
          <w:t>s</w:t>
        </w:r>
      </w:ins>
      <w:del w:id="129" w:author="Alizée DEDIEU" w:date="2023-11-06T12:09:00Z">
        <w:r w:rsidR="0071529B" w:rsidRPr="00920D64" w:rsidDel="00400F0E">
          <w:rPr>
            <w:rFonts w:ascii="Arial Narrow" w:hAnsi="Arial Narrow" w:cstheme="minorBidi"/>
          </w:rPr>
          <w:delText>, qui accepte</w:delText>
        </w:r>
        <w:r w:rsidR="00C23F0B" w:rsidRPr="00920D64" w:rsidDel="00400F0E">
          <w:rPr>
            <w:rFonts w:ascii="Arial Narrow" w:hAnsi="Arial Narrow" w:cstheme="minorBidi"/>
          </w:rPr>
          <w:delText xml:space="preserve"> </w:delText>
        </w:r>
        <w:r w:rsidR="0071529B" w:rsidRPr="00186EF7" w:rsidDel="00400F0E">
          <w:rPr>
            <w:rFonts w:ascii="Arial Narrow" w:hAnsi="Arial Narrow" w:cstheme="minorBidi"/>
          </w:rPr>
          <w:delText xml:space="preserve">la </w:delText>
        </w:r>
        <w:r w:rsidR="004E0649" w:rsidRPr="00186EF7" w:rsidDel="00400F0E">
          <w:rPr>
            <w:rFonts w:ascii="Arial Narrow" w:hAnsi="Arial Narrow" w:cstheme="minorBidi"/>
          </w:rPr>
          <w:delText>mise</w:delText>
        </w:r>
      </w:del>
      <w:r w:rsidR="004E0649" w:rsidRPr="00186EF7">
        <w:rPr>
          <w:rFonts w:ascii="Arial Narrow" w:hAnsi="Arial Narrow" w:cstheme="minorBidi"/>
        </w:rPr>
        <w:t xml:space="preserve"> à </w:t>
      </w:r>
      <w:r w:rsidR="0071529B" w:rsidRPr="00186EF7">
        <w:rPr>
          <w:rFonts w:ascii="Arial Narrow" w:hAnsi="Arial Narrow" w:cstheme="minorBidi"/>
        </w:rPr>
        <w:t>disposition</w:t>
      </w:r>
      <w:ins w:id="130" w:author="Alizée DEDIEU" w:date="2023-11-06T14:27:00Z">
        <w:r w:rsidR="000E3D9D">
          <w:rPr>
            <w:rFonts w:ascii="Arial Narrow" w:hAnsi="Arial Narrow" w:cstheme="minorBidi"/>
          </w:rPr>
          <w:t xml:space="preserve"> de TLScontact</w:t>
        </w:r>
      </w:ins>
      <w:r w:rsidR="0071529B" w:rsidRPr="00186EF7">
        <w:rPr>
          <w:rFonts w:ascii="Arial Narrow" w:hAnsi="Arial Narrow" w:cstheme="minorBidi"/>
        </w:rPr>
        <w:t xml:space="preserve"> </w:t>
      </w:r>
      <w:del w:id="131" w:author="Alizée DEDIEU" w:date="2023-11-06T12:09:00Z">
        <w:r w:rsidR="0071529B" w:rsidRPr="00186EF7" w:rsidDel="00400F0E">
          <w:rPr>
            <w:rFonts w:ascii="Arial Narrow" w:hAnsi="Arial Narrow" w:cstheme="minorBidi"/>
          </w:rPr>
          <w:delText>d’</w:delText>
        </w:r>
      </w:del>
      <w:r w:rsidR="0071529B" w:rsidRPr="00186EF7">
        <w:rPr>
          <w:rFonts w:ascii="Arial Narrow" w:hAnsi="Arial Narrow" w:cstheme="minorBidi"/>
        </w:rPr>
        <w:t>un</w:t>
      </w:r>
      <w:r w:rsidR="0071529B" w:rsidRPr="00DD454E">
        <w:rPr>
          <w:rFonts w:ascii="Arial Narrow" w:hAnsi="Arial Narrow"/>
        </w:rPr>
        <w:t xml:space="preserve"> service de paiement Multicanal</w:t>
      </w:r>
      <w:r w:rsidR="00186EF7" w:rsidRPr="00DD454E">
        <w:rPr>
          <w:rFonts w:ascii="Arial Narrow" w:hAnsi="Arial Narrow"/>
        </w:rPr>
        <w:t xml:space="preserve"> </w:t>
      </w:r>
      <w:ins w:id="132" w:author="Alizée DEDIEU" w:date="2023-11-06T14:44:00Z">
        <w:r w:rsidR="006A0FF5">
          <w:rPr>
            <w:rFonts w:ascii="Arial Narrow" w:hAnsi="Arial Narrow"/>
          </w:rPr>
          <w:t>(« le Système de paiement »</w:t>
        </w:r>
      </w:ins>
      <w:ins w:id="133" w:author="Alizée DEDIEU" w:date="2023-11-06T14:56:00Z">
        <w:r w:rsidR="001D44A1">
          <w:rPr>
            <w:rFonts w:ascii="Arial Narrow" w:hAnsi="Arial Narrow"/>
          </w:rPr>
          <w:t xml:space="preserve"> ou le « Service »</w:t>
        </w:r>
      </w:ins>
      <w:ins w:id="134" w:author="Alizée DEDIEU" w:date="2023-11-06T14:44:00Z">
        <w:r w:rsidR="006A0FF5">
          <w:rPr>
            <w:rFonts w:ascii="Arial Narrow" w:hAnsi="Arial Narrow"/>
          </w:rPr>
          <w:t xml:space="preserve">) </w:t>
        </w:r>
      </w:ins>
      <w:r w:rsidR="00186EF7" w:rsidRPr="00DD454E">
        <w:rPr>
          <w:rFonts w:ascii="Arial Narrow" w:hAnsi="Arial Narrow"/>
        </w:rPr>
        <w:t>afin de permettre à TLS</w:t>
      </w:r>
      <w:ins w:id="135" w:author="Alizée DEDIEU" w:date="2023-11-06T12:08:00Z">
        <w:r w:rsidR="00EA3DC6">
          <w:rPr>
            <w:rFonts w:ascii="Arial Narrow" w:hAnsi="Arial Narrow"/>
          </w:rPr>
          <w:t>contact</w:t>
        </w:r>
      </w:ins>
      <w:r w:rsidR="00186EF7" w:rsidRPr="00DD454E">
        <w:rPr>
          <w:rFonts w:ascii="Arial Narrow" w:hAnsi="Arial Narrow"/>
        </w:rPr>
        <w:t xml:space="preserve"> d’offrir à ses Clients divers Canaux </w:t>
      </w:r>
      <w:ins w:id="136" w:author="Alizée DEDIEU" w:date="2023-11-06T12:08:00Z">
        <w:r w:rsidR="00EA3DC6">
          <w:rPr>
            <w:rFonts w:ascii="Arial Narrow" w:hAnsi="Arial Narrow"/>
          </w:rPr>
          <w:t>de p</w:t>
        </w:r>
      </w:ins>
      <w:ins w:id="137" w:author="Alizée DEDIEU" w:date="2023-11-06T12:09:00Z">
        <w:r w:rsidR="00EA3DC6">
          <w:rPr>
            <w:rFonts w:ascii="Arial Narrow" w:hAnsi="Arial Narrow"/>
          </w:rPr>
          <w:t xml:space="preserve">aiement </w:t>
        </w:r>
        <w:r>
          <w:rPr>
            <w:rFonts w:ascii="Arial Narrow" w:hAnsi="Arial Narrow"/>
          </w:rPr>
          <w:t xml:space="preserve">leur </w:t>
        </w:r>
      </w:ins>
      <w:r w:rsidR="00186EF7" w:rsidRPr="00DD454E">
        <w:rPr>
          <w:rFonts w:ascii="Arial Narrow" w:hAnsi="Arial Narrow"/>
        </w:rPr>
        <w:t>permettant de payer leurs frais de RDV de</w:t>
      </w:r>
      <w:ins w:id="138" w:author="Alizée DEDIEU" w:date="2023-11-06T14:27:00Z">
        <w:r w:rsidR="000E3D9D">
          <w:rPr>
            <w:rFonts w:ascii="Arial Narrow" w:hAnsi="Arial Narrow"/>
          </w:rPr>
          <w:t xml:space="preserve"> Demande de</w:t>
        </w:r>
      </w:ins>
      <w:r w:rsidR="00186EF7" w:rsidRPr="00DD454E">
        <w:rPr>
          <w:rFonts w:ascii="Arial Narrow" w:hAnsi="Arial Narrow"/>
        </w:rPr>
        <w:t xml:space="preserve"> Visa</w:t>
      </w:r>
      <w:del w:id="139" w:author="Alizée DEDIEU" w:date="2023-11-06T14:27:00Z">
        <w:r w:rsidR="00186EF7" w:rsidRPr="00DD454E" w:rsidDel="000E3D9D">
          <w:rPr>
            <w:rFonts w:ascii="Arial Narrow" w:hAnsi="Arial Narrow"/>
          </w:rPr>
          <w:delText>s</w:delText>
        </w:r>
      </w:del>
      <w:r w:rsidR="00186EF7" w:rsidRPr="00DD454E">
        <w:rPr>
          <w:rFonts w:ascii="Arial Narrow" w:hAnsi="Arial Narrow"/>
        </w:rPr>
        <w:t xml:space="preserve"> avec un </w:t>
      </w:r>
      <w:r w:rsidR="000E3735" w:rsidRPr="00920D64">
        <w:rPr>
          <w:rFonts w:ascii="Arial Narrow" w:hAnsi="Arial Narrow" w:cstheme="minorBidi"/>
        </w:rPr>
        <w:t>M</w:t>
      </w:r>
      <w:r w:rsidR="00186EF7" w:rsidRPr="00920D64">
        <w:rPr>
          <w:rFonts w:ascii="Arial Narrow" w:hAnsi="Arial Narrow" w:cstheme="minorBidi"/>
        </w:rPr>
        <w:t>oyen de paiement</w:t>
      </w:r>
      <w:r w:rsidR="006419E3" w:rsidRPr="00DD454E">
        <w:rPr>
          <w:rFonts w:ascii="Arial Narrow" w:hAnsi="Arial Narrow"/>
        </w:rPr>
        <w:t>.</w:t>
      </w:r>
    </w:p>
    <w:p w14:paraId="6F82DBE3" w14:textId="77777777" w:rsidR="00186EF7" w:rsidRDefault="00186EF7" w:rsidP="000E3735">
      <w:pPr>
        <w:spacing w:after="0" w:line="240" w:lineRule="auto"/>
        <w:jc w:val="both"/>
        <w:rPr>
          <w:rFonts w:ascii="Arial Narrow" w:hAnsi="Arial Narrow" w:cstheme="minorBidi"/>
        </w:rPr>
      </w:pPr>
    </w:p>
    <w:p w14:paraId="0A3A977E" w14:textId="489A8A6E" w:rsidR="0071529B" w:rsidRPr="00936699" w:rsidRDefault="00400F0E" w:rsidP="000E3735">
      <w:pPr>
        <w:spacing w:after="0" w:line="240" w:lineRule="auto"/>
        <w:jc w:val="both"/>
        <w:rPr>
          <w:rFonts w:ascii="Arial Narrow" w:eastAsia="Arial Narrow" w:hAnsi="Arial Narrow" w:cs="Arial Narrow"/>
        </w:rPr>
      </w:pPr>
      <w:ins w:id="140" w:author="Alizée DEDIEU" w:date="2023-11-06T12:18:00Z">
        <w:r>
          <w:rPr>
            <w:rFonts w:ascii="Arial Narrow" w:hAnsi="Arial Narrow" w:cstheme="minorBidi"/>
          </w:rPr>
          <w:t xml:space="preserve">2.2. </w:t>
        </w:r>
      </w:ins>
      <w:r w:rsidR="0071529B">
        <w:rPr>
          <w:rFonts w:ascii="Arial Narrow" w:hAnsi="Arial Narrow" w:cstheme="minorBidi"/>
        </w:rPr>
        <w:t>La mission de Wafacash couvre</w:t>
      </w:r>
      <w:r w:rsidR="00186EF7">
        <w:rPr>
          <w:rFonts w:ascii="Arial Narrow" w:hAnsi="Arial Narrow" w:cstheme="minorBidi"/>
        </w:rPr>
        <w:t> les prestations ci-après</w:t>
      </w:r>
      <w:ins w:id="141" w:author="Alizée DEDIEU" w:date="2023-11-06T14:28:00Z">
        <w:r w:rsidR="000E3D9D">
          <w:rPr>
            <w:rFonts w:ascii="Arial Narrow" w:hAnsi="Arial Narrow" w:cstheme="minorBidi"/>
          </w:rPr>
          <w:t> </w:t>
        </w:r>
      </w:ins>
      <w:r w:rsidR="0071529B">
        <w:rPr>
          <w:rFonts w:ascii="Arial Narrow" w:hAnsi="Arial Narrow" w:cstheme="minorBidi"/>
        </w:rPr>
        <w:t>:</w:t>
      </w:r>
    </w:p>
    <w:p w14:paraId="04D2725A" w14:textId="5DBE0FBF" w:rsidR="00C23F0B" w:rsidRPr="000E3D9D" w:rsidRDefault="000E3D9D" w:rsidP="000E3D9D">
      <w:pPr>
        <w:spacing w:after="0" w:line="240" w:lineRule="auto"/>
        <w:ind w:left="360"/>
        <w:jc w:val="both"/>
        <w:rPr>
          <w:rFonts w:ascii="Arial Narrow" w:eastAsia="Arial Narrow" w:hAnsi="Arial Narrow" w:cs="Arial Narrow"/>
        </w:rPr>
      </w:pPr>
      <w:ins w:id="142" w:author="Alizée DEDIEU" w:date="2023-11-06T14:27:00Z">
        <w:r>
          <w:rPr>
            <w:rFonts w:ascii="Arial Narrow" w:eastAsia="Arial Narrow" w:hAnsi="Arial Narrow" w:cs="Arial Narrow"/>
          </w:rPr>
          <w:t xml:space="preserve">2.2.1. </w:t>
        </w:r>
      </w:ins>
      <w:r w:rsidR="0071529B" w:rsidRPr="000E3D9D">
        <w:rPr>
          <w:rFonts w:ascii="Arial Narrow" w:eastAsia="Arial Narrow" w:hAnsi="Arial Narrow" w:cs="Arial Narrow"/>
        </w:rPr>
        <w:t>La Prise</w:t>
      </w:r>
      <w:r w:rsidR="00C23F0B" w:rsidRPr="000E3D9D">
        <w:rPr>
          <w:rFonts w:ascii="Arial Narrow" w:eastAsia="Arial Narrow" w:hAnsi="Arial Narrow" w:cs="Arial Narrow"/>
        </w:rPr>
        <w:t xml:space="preserve"> en charge</w:t>
      </w:r>
      <w:r w:rsidR="0071529B" w:rsidRPr="000E3D9D">
        <w:rPr>
          <w:rFonts w:ascii="Arial Narrow" w:eastAsia="Arial Narrow" w:hAnsi="Arial Narrow" w:cs="Arial Narrow"/>
        </w:rPr>
        <w:t xml:space="preserve"> de</w:t>
      </w:r>
      <w:r w:rsidR="00C23F0B" w:rsidRPr="000E3D9D">
        <w:rPr>
          <w:rFonts w:ascii="Arial Narrow" w:eastAsia="Arial Narrow" w:hAnsi="Arial Narrow" w:cs="Arial Narrow"/>
        </w:rPr>
        <w:t xml:space="preserve"> la collecte des recettes relatives aux frais de RDV de</w:t>
      </w:r>
      <w:ins w:id="143" w:author="Alizée DEDIEU" w:date="2023-11-06T14:27:00Z">
        <w:r>
          <w:rPr>
            <w:rFonts w:ascii="Arial Narrow" w:eastAsia="Arial Narrow" w:hAnsi="Arial Narrow" w:cs="Arial Narrow"/>
          </w:rPr>
          <w:t xml:space="preserve"> Demande de</w:t>
        </w:r>
      </w:ins>
      <w:r w:rsidR="00C23F0B" w:rsidRPr="000E3D9D">
        <w:rPr>
          <w:rFonts w:ascii="Arial Narrow" w:eastAsia="Arial Narrow" w:hAnsi="Arial Narrow" w:cs="Arial Narrow"/>
        </w:rPr>
        <w:t xml:space="preserve"> Visa</w:t>
      </w:r>
      <w:del w:id="144" w:author="Alizée DEDIEU" w:date="2023-11-06T14:27:00Z">
        <w:r w:rsidR="00C23F0B" w:rsidRPr="000E3D9D" w:rsidDel="000E3D9D">
          <w:rPr>
            <w:rFonts w:ascii="Arial Narrow" w:eastAsia="Arial Narrow" w:hAnsi="Arial Narrow" w:cs="Arial Narrow"/>
          </w:rPr>
          <w:delText>s</w:delText>
        </w:r>
      </w:del>
      <w:r w:rsidR="00C23F0B" w:rsidRPr="000E3D9D">
        <w:rPr>
          <w:rFonts w:ascii="Arial Narrow" w:eastAsia="Arial Narrow" w:hAnsi="Arial Narrow" w:cs="Arial Narrow"/>
        </w:rPr>
        <w:t xml:space="preserve"> dont le règlement est opéré en espèces à travers ses points de vente actuels et à venir</w:t>
      </w:r>
      <w:del w:id="145" w:author="Alizée DEDIEU" w:date="2023-11-06T12:18:00Z">
        <w:r w:rsidR="00C23F0B" w:rsidRPr="000E3D9D" w:rsidDel="00400F0E">
          <w:rPr>
            <w:rFonts w:ascii="Arial Narrow" w:eastAsia="Arial Narrow" w:hAnsi="Arial Narrow" w:cs="Arial Narrow"/>
          </w:rPr>
          <w:delText xml:space="preserve"> </w:delText>
        </w:r>
      </w:del>
      <w:ins w:id="146" w:author="Alizée DEDIEU" w:date="2023-11-06T14:28:00Z">
        <w:r>
          <w:rPr>
            <w:rFonts w:ascii="Arial Narrow" w:eastAsia="Arial Narrow" w:hAnsi="Arial Narrow" w:cs="Arial Narrow"/>
          </w:rPr>
          <w:t> </w:t>
        </w:r>
      </w:ins>
      <w:r w:rsidR="00C23F0B" w:rsidRPr="000E3D9D">
        <w:rPr>
          <w:rFonts w:ascii="Arial Narrow" w:eastAsia="Arial Narrow" w:hAnsi="Arial Narrow" w:cs="Arial Narrow"/>
        </w:rPr>
        <w:t>;</w:t>
      </w:r>
    </w:p>
    <w:p w14:paraId="1879954E" w14:textId="24A885C7" w:rsidR="00C23F0B" w:rsidRPr="00C23F0B" w:rsidRDefault="000E3D9D" w:rsidP="000E3D9D">
      <w:pPr>
        <w:pStyle w:val="Corpsdetexte"/>
        <w:tabs>
          <w:tab w:val="left" w:pos="696"/>
        </w:tabs>
        <w:ind w:left="360" w:right="115"/>
        <w:rPr>
          <w:rFonts w:ascii="Arial Narrow" w:eastAsia="Arial Narrow" w:hAnsi="Arial Narrow" w:cs="Arial Narrow"/>
          <w:i w:val="0"/>
          <w:iCs w:val="0"/>
          <w:sz w:val="22"/>
          <w:szCs w:val="22"/>
          <w:lang w:eastAsia="en-US"/>
        </w:rPr>
      </w:pPr>
      <w:ins w:id="147" w:author="Alizée DEDIEU" w:date="2023-11-06T14:28:00Z">
        <w:r>
          <w:rPr>
            <w:rFonts w:ascii="Arial Narrow" w:eastAsia="Arial Narrow" w:hAnsi="Arial Narrow" w:cs="Arial Narrow"/>
            <w:i w:val="0"/>
            <w:iCs w:val="0"/>
            <w:sz w:val="22"/>
            <w:szCs w:val="22"/>
            <w:lang w:eastAsia="en-US"/>
          </w:rPr>
          <w:t xml:space="preserve">2.2.2. </w:t>
        </w:r>
      </w:ins>
      <w:r w:rsidR="0071529B">
        <w:rPr>
          <w:rFonts w:ascii="Arial Narrow" w:eastAsia="Arial Narrow" w:hAnsi="Arial Narrow" w:cs="Arial Narrow"/>
          <w:i w:val="0"/>
          <w:iCs w:val="0"/>
          <w:sz w:val="22"/>
          <w:szCs w:val="22"/>
          <w:lang w:eastAsia="en-US"/>
        </w:rPr>
        <w:t>L’encaissement</w:t>
      </w:r>
      <w:r w:rsidR="00C23F0B" w:rsidRPr="00591037">
        <w:rPr>
          <w:rFonts w:ascii="Arial Narrow" w:eastAsia="Arial Narrow" w:hAnsi="Arial Narrow" w:cs="Arial Narrow"/>
          <w:i w:val="0"/>
          <w:iCs w:val="0"/>
          <w:sz w:val="22"/>
          <w:szCs w:val="22"/>
          <w:lang w:eastAsia="en-US"/>
        </w:rPr>
        <w:t xml:space="preserve"> pour le compte de </w:t>
      </w:r>
      <w:r w:rsidR="00C23F0B">
        <w:rPr>
          <w:rFonts w:ascii="Arial Narrow" w:eastAsia="Arial Narrow" w:hAnsi="Arial Narrow" w:cs="Arial Narrow"/>
          <w:i w:val="0"/>
          <w:iCs w:val="0"/>
          <w:sz w:val="22"/>
          <w:szCs w:val="22"/>
          <w:lang w:eastAsia="en-US"/>
        </w:rPr>
        <w:t>TLS</w:t>
      </w:r>
      <w:ins w:id="148" w:author="Alizée DEDIEU" w:date="2023-11-06T12:13:00Z">
        <w:r w:rsidR="00400F0E">
          <w:rPr>
            <w:rFonts w:ascii="Arial Narrow" w:eastAsia="Arial Narrow" w:hAnsi="Arial Narrow" w:cs="Arial Narrow"/>
            <w:i w:val="0"/>
            <w:iCs w:val="0"/>
            <w:sz w:val="22"/>
            <w:szCs w:val="22"/>
            <w:lang w:eastAsia="en-US"/>
          </w:rPr>
          <w:t>contact</w:t>
        </w:r>
      </w:ins>
      <w:r w:rsidR="00C23F0B" w:rsidRPr="00591037">
        <w:rPr>
          <w:rFonts w:ascii="Arial Narrow" w:eastAsia="Arial Narrow" w:hAnsi="Arial Narrow" w:cs="Arial Narrow"/>
          <w:i w:val="0"/>
          <w:iCs w:val="0"/>
          <w:sz w:val="22"/>
          <w:szCs w:val="22"/>
          <w:lang w:eastAsia="en-US"/>
        </w:rPr>
        <w:t>, via son canal mobile (</w:t>
      </w:r>
      <w:proofErr w:type="spellStart"/>
      <w:r w:rsidR="00C23F0B" w:rsidRPr="00591037">
        <w:rPr>
          <w:rFonts w:ascii="Arial Narrow" w:eastAsia="Arial Narrow" w:hAnsi="Arial Narrow" w:cs="Arial Narrow"/>
          <w:i w:val="0"/>
          <w:iCs w:val="0"/>
          <w:sz w:val="22"/>
          <w:szCs w:val="22"/>
          <w:lang w:eastAsia="en-US"/>
        </w:rPr>
        <w:t>wallet</w:t>
      </w:r>
      <w:proofErr w:type="spellEnd"/>
      <w:r w:rsidR="00C23F0B" w:rsidRPr="00591037">
        <w:rPr>
          <w:rFonts w:ascii="Arial Narrow" w:eastAsia="Arial Narrow" w:hAnsi="Arial Narrow" w:cs="Arial Narrow"/>
          <w:i w:val="0"/>
          <w:iCs w:val="0"/>
          <w:sz w:val="22"/>
          <w:szCs w:val="22"/>
          <w:lang w:eastAsia="en-US"/>
        </w:rPr>
        <w:t xml:space="preserve"> et internet), </w:t>
      </w:r>
      <w:r w:rsidR="0071529B">
        <w:rPr>
          <w:rFonts w:ascii="Arial Narrow" w:eastAsia="Arial Narrow" w:hAnsi="Arial Narrow" w:cs="Arial Narrow"/>
          <w:i w:val="0"/>
          <w:iCs w:val="0"/>
          <w:sz w:val="22"/>
          <w:szCs w:val="22"/>
          <w:lang w:eastAsia="en-US"/>
        </w:rPr>
        <w:t>d</w:t>
      </w:r>
      <w:r w:rsidR="00C23F0B" w:rsidRPr="00591037">
        <w:rPr>
          <w:rFonts w:ascii="Arial Narrow" w:eastAsia="Arial Narrow" w:hAnsi="Arial Narrow" w:cs="Arial Narrow"/>
          <w:i w:val="0"/>
          <w:iCs w:val="0"/>
          <w:sz w:val="22"/>
          <w:szCs w:val="22"/>
          <w:lang w:eastAsia="en-US"/>
        </w:rPr>
        <w:t xml:space="preserve">es </w:t>
      </w:r>
      <w:ins w:id="149" w:author="Alizée DEDIEU" w:date="2023-11-06T14:54:00Z">
        <w:r w:rsidR="001D44A1">
          <w:rPr>
            <w:rFonts w:ascii="Arial Narrow" w:eastAsia="Arial Narrow" w:hAnsi="Arial Narrow" w:cs="Arial Narrow"/>
            <w:i w:val="0"/>
            <w:iCs w:val="0"/>
            <w:sz w:val="22"/>
            <w:szCs w:val="22"/>
            <w:lang w:eastAsia="en-US"/>
          </w:rPr>
          <w:t>Transactions</w:t>
        </w:r>
      </w:ins>
      <w:del w:id="150" w:author="Alizée DEDIEU" w:date="2023-11-06T14:54:00Z">
        <w:r w:rsidR="00C23F0B" w:rsidRPr="00591037" w:rsidDel="001D44A1">
          <w:rPr>
            <w:rFonts w:ascii="Arial Narrow" w:eastAsia="Arial Narrow" w:hAnsi="Arial Narrow" w:cs="Arial Narrow"/>
            <w:i w:val="0"/>
            <w:iCs w:val="0"/>
            <w:sz w:val="22"/>
            <w:szCs w:val="22"/>
            <w:lang w:eastAsia="en-US"/>
          </w:rPr>
          <w:delText>paiements</w:delText>
        </w:r>
      </w:del>
      <w:r w:rsidR="00C23F0B" w:rsidRPr="00591037">
        <w:rPr>
          <w:rFonts w:ascii="Arial Narrow" w:eastAsia="Arial Narrow" w:hAnsi="Arial Narrow" w:cs="Arial Narrow"/>
          <w:i w:val="0"/>
          <w:iCs w:val="0"/>
          <w:sz w:val="22"/>
          <w:szCs w:val="22"/>
          <w:lang w:eastAsia="en-US"/>
        </w:rPr>
        <w:t xml:space="preserve"> des </w:t>
      </w:r>
      <w:ins w:id="151" w:author="Alizée DEDIEU" w:date="2023-11-06T12:13:00Z">
        <w:r w:rsidR="00400F0E">
          <w:rPr>
            <w:rFonts w:ascii="Arial Narrow" w:eastAsia="Arial Narrow" w:hAnsi="Arial Narrow" w:cs="Arial Narrow"/>
            <w:i w:val="0"/>
            <w:iCs w:val="0"/>
            <w:sz w:val="22"/>
            <w:szCs w:val="22"/>
            <w:lang w:eastAsia="en-US"/>
          </w:rPr>
          <w:t>C</w:t>
        </w:r>
      </w:ins>
      <w:del w:id="152" w:author="Alizée DEDIEU" w:date="2023-11-06T12:13:00Z">
        <w:r w:rsidR="00C23F0B" w:rsidRPr="00591037" w:rsidDel="00400F0E">
          <w:rPr>
            <w:rFonts w:ascii="Arial Narrow" w:eastAsia="Arial Narrow" w:hAnsi="Arial Narrow" w:cs="Arial Narrow"/>
            <w:i w:val="0"/>
            <w:iCs w:val="0"/>
            <w:sz w:val="22"/>
            <w:szCs w:val="22"/>
            <w:lang w:eastAsia="en-US"/>
          </w:rPr>
          <w:delText>c</w:delText>
        </w:r>
      </w:del>
      <w:r w:rsidR="00C23F0B" w:rsidRPr="00591037">
        <w:rPr>
          <w:rFonts w:ascii="Arial Narrow" w:eastAsia="Arial Narrow" w:hAnsi="Arial Narrow" w:cs="Arial Narrow"/>
          <w:i w:val="0"/>
          <w:iCs w:val="0"/>
          <w:sz w:val="22"/>
          <w:szCs w:val="22"/>
          <w:lang w:eastAsia="en-US"/>
        </w:rPr>
        <w:t xml:space="preserve">lients </w:t>
      </w:r>
      <w:del w:id="153" w:author="Alizée DEDIEU" w:date="2023-11-06T12:13:00Z">
        <w:r w:rsidR="00C23F0B" w:rsidRPr="00591037" w:rsidDel="00400F0E">
          <w:rPr>
            <w:rFonts w:ascii="Arial Narrow" w:eastAsia="Arial Narrow" w:hAnsi="Arial Narrow" w:cs="Arial Narrow"/>
            <w:i w:val="0"/>
            <w:iCs w:val="0"/>
            <w:sz w:val="22"/>
            <w:szCs w:val="22"/>
            <w:lang w:eastAsia="en-US"/>
          </w:rPr>
          <w:delText xml:space="preserve">de </w:delText>
        </w:r>
        <w:r w:rsidR="00C23F0B" w:rsidDel="00400F0E">
          <w:rPr>
            <w:rFonts w:ascii="Arial Narrow" w:eastAsia="Arial Narrow" w:hAnsi="Arial Narrow" w:cs="Arial Narrow"/>
            <w:i w:val="0"/>
            <w:iCs w:val="0"/>
            <w:sz w:val="22"/>
            <w:szCs w:val="22"/>
            <w:lang w:eastAsia="en-US"/>
          </w:rPr>
          <w:delText>TLS</w:delText>
        </w:r>
        <w:r w:rsidR="00C23F0B" w:rsidRPr="00591037" w:rsidDel="00400F0E">
          <w:rPr>
            <w:rFonts w:ascii="Arial Narrow" w:eastAsia="Arial Narrow" w:hAnsi="Arial Narrow" w:cs="Arial Narrow"/>
            <w:i w:val="0"/>
            <w:iCs w:val="0"/>
            <w:sz w:val="22"/>
            <w:szCs w:val="22"/>
            <w:lang w:eastAsia="en-US"/>
          </w:rPr>
          <w:delText xml:space="preserve"> </w:delText>
        </w:r>
      </w:del>
      <w:r w:rsidR="00C23F0B" w:rsidRPr="00591037">
        <w:rPr>
          <w:rFonts w:ascii="Arial Narrow" w:eastAsia="Arial Narrow" w:hAnsi="Arial Narrow" w:cs="Arial Narrow"/>
          <w:i w:val="0"/>
          <w:iCs w:val="0"/>
          <w:sz w:val="22"/>
          <w:szCs w:val="22"/>
          <w:lang w:eastAsia="en-US"/>
        </w:rPr>
        <w:t>ayant opté pour le service « Paiement de factures » sur son compte de paiement</w:t>
      </w:r>
      <w:ins w:id="154" w:author="Alizée DEDIEU" w:date="2023-11-06T12:18:00Z">
        <w:r w:rsidR="00400F0E">
          <w:rPr>
            <w:rFonts w:ascii="Arial Narrow" w:eastAsia="Arial Narrow" w:hAnsi="Arial Narrow" w:cs="Arial Narrow"/>
            <w:i w:val="0"/>
            <w:iCs w:val="0"/>
            <w:sz w:val="22"/>
            <w:szCs w:val="22"/>
            <w:lang w:eastAsia="en-US"/>
          </w:rPr>
          <w:t> </w:t>
        </w:r>
      </w:ins>
      <w:r w:rsidR="00C23F0B" w:rsidRPr="00C23F0B">
        <w:rPr>
          <w:rFonts w:ascii="Arial Narrow" w:eastAsia="Arial Narrow" w:hAnsi="Arial Narrow" w:cs="Arial Narrow"/>
          <w:i w:val="0"/>
          <w:iCs w:val="0"/>
          <w:sz w:val="22"/>
          <w:szCs w:val="22"/>
          <w:lang w:eastAsia="en-US"/>
        </w:rPr>
        <w:t>;</w:t>
      </w:r>
    </w:p>
    <w:p w14:paraId="0B618411" w14:textId="4D04BA4F" w:rsidR="00C23F0B" w:rsidRDefault="000E3D9D" w:rsidP="000E3D9D">
      <w:pPr>
        <w:pStyle w:val="Corpsdetexte"/>
        <w:tabs>
          <w:tab w:val="left" w:pos="696"/>
        </w:tabs>
        <w:ind w:left="360"/>
        <w:rPr>
          <w:rFonts w:ascii="Arial Narrow" w:eastAsia="Arial Narrow" w:hAnsi="Arial Narrow" w:cs="Arial Narrow"/>
          <w:i w:val="0"/>
          <w:iCs w:val="0"/>
          <w:sz w:val="22"/>
          <w:szCs w:val="22"/>
          <w:lang w:eastAsia="en-US"/>
        </w:rPr>
      </w:pPr>
      <w:ins w:id="155" w:author="Alizée DEDIEU" w:date="2023-11-06T14:28:00Z">
        <w:r>
          <w:rPr>
            <w:rFonts w:ascii="Arial Narrow" w:eastAsia="Arial Narrow" w:hAnsi="Arial Narrow" w:cs="Arial Narrow"/>
            <w:i w:val="0"/>
            <w:iCs w:val="0"/>
            <w:sz w:val="22"/>
            <w:szCs w:val="22"/>
            <w:lang w:eastAsia="en-US"/>
          </w:rPr>
          <w:t xml:space="preserve">2.2.3. </w:t>
        </w:r>
      </w:ins>
      <w:r w:rsidR="0071529B">
        <w:rPr>
          <w:rFonts w:ascii="Arial Narrow" w:eastAsia="Arial Narrow" w:hAnsi="Arial Narrow" w:cs="Arial Narrow"/>
          <w:i w:val="0"/>
          <w:iCs w:val="0"/>
          <w:sz w:val="22"/>
          <w:szCs w:val="22"/>
          <w:lang w:eastAsia="en-US"/>
        </w:rPr>
        <w:t>Le reversement</w:t>
      </w:r>
      <w:r w:rsidR="00C23F0B" w:rsidRPr="00591037">
        <w:rPr>
          <w:rFonts w:ascii="Arial Narrow" w:eastAsia="Arial Narrow" w:hAnsi="Arial Narrow" w:cs="Arial Narrow"/>
          <w:i w:val="0"/>
          <w:iCs w:val="0"/>
          <w:sz w:val="22"/>
          <w:szCs w:val="22"/>
          <w:lang w:eastAsia="en-US"/>
        </w:rPr>
        <w:t xml:space="preserve"> </w:t>
      </w:r>
      <w:r w:rsidR="0071529B">
        <w:rPr>
          <w:rFonts w:ascii="Arial Narrow" w:eastAsia="Arial Narrow" w:hAnsi="Arial Narrow" w:cs="Arial Narrow"/>
          <w:i w:val="0"/>
          <w:iCs w:val="0"/>
          <w:sz w:val="22"/>
          <w:szCs w:val="22"/>
          <w:lang w:eastAsia="en-US"/>
        </w:rPr>
        <w:t>d</w:t>
      </w:r>
      <w:r w:rsidR="00C23F0B" w:rsidRPr="00591037">
        <w:rPr>
          <w:rFonts w:ascii="Arial Narrow" w:eastAsia="Arial Narrow" w:hAnsi="Arial Narrow" w:cs="Arial Narrow"/>
          <w:i w:val="0"/>
          <w:iCs w:val="0"/>
          <w:sz w:val="22"/>
          <w:szCs w:val="22"/>
          <w:lang w:eastAsia="en-US"/>
        </w:rPr>
        <w:t xml:space="preserve">esdits encaissements sur le compte bancaire que </w:t>
      </w:r>
      <w:r w:rsidR="00C23F0B">
        <w:rPr>
          <w:rFonts w:ascii="Arial Narrow" w:eastAsia="Arial Narrow" w:hAnsi="Arial Narrow" w:cs="Arial Narrow"/>
          <w:i w:val="0"/>
          <w:iCs w:val="0"/>
          <w:sz w:val="22"/>
          <w:szCs w:val="22"/>
          <w:lang w:eastAsia="en-US"/>
        </w:rPr>
        <w:t>TLS</w:t>
      </w:r>
      <w:ins w:id="156" w:author="Alizée DEDIEU" w:date="2023-11-06T12:13:00Z">
        <w:r w:rsidR="00400F0E">
          <w:rPr>
            <w:rFonts w:ascii="Arial Narrow" w:eastAsia="Arial Narrow" w:hAnsi="Arial Narrow" w:cs="Arial Narrow"/>
            <w:i w:val="0"/>
            <w:iCs w:val="0"/>
            <w:sz w:val="22"/>
            <w:szCs w:val="22"/>
            <w:lang w:eastAsia="en-US"/>
          </w:rPr>
          <w:t>contact</w:t>
        </w:r>
      </w:ins>
      <w:r w:rsidR="00C23F0B" w:rsidRPr="00591037">
        <w:rPr>
          <w:rFonts w:ascii="Arial Narrow" w:eastAsia="Arial Narrow" w:hAnsi="Arial Narrow" w:cs="Arial Narrow"/>
          <w:i w:val="0"/>
          <w:iCs w:val="0"/>
          <w:sz w:val="22"/>
          <w:szCs w:val="22"/>
          <w:lang w:eastAsia="en-US"/>
        </w:rPr>
        <w:t xml:space="preserve"> </w:t>
      </w:r>
      <w:r w:rsidR="0071529B">
        <w:rPr>
          <w:rFonts w:ascii="Arial Narrow" w:eastAsia="Arial Narrow" w:hAnsi="Arial Narrow" w:cs="Arial Narrow"/>
          <w:i w:val="0"/>
          <w:iCs w:val="0"/>
          <w:sz w:val="22"/>
          <w:szCs w:val="22"/>
          <w:lang w:eastAsia="en-US"/>
        </w:rPr>
        <w:t xml:space="preserve">désigné au présent </w:t>
      </w:r>
      <w:ins w:id="157" w:author="Alizée DEDIEU" w:date="2023-11-06T14:28:00Z">
        <w:r>
          <w:rPr>
            <w:rFonts w:ascii="Arial Narrow" w:eastAsia="Arial Narrow" w:hAnsi="Arial Narrow" w:cs="Arial Narrow"/>
            <w:i w:val="0"/>
            <w:iCs w:val="0"/>
            <w:sz w:val="22"/>
            <w:szCs w:val="22"/>
            <w:lang w:eastAsia="en-US"/>
          </w:rPr>
          <w:t>C</w:t>
        </w:r>
      </w:ins>
      <w:del w:id="158" w:author="Alizée DEDIEU" w:date="2023-11-06T14:28:00Z">
        <w:r w:rsidR="0071529B" w:rsidDel="000E3D9D">
          <w:rPr>
            <w:rFonts w:ascii="Arial Narrow" w:eastAsia="Arial Narrow" w:hAnsi="Arial Narrow" w:cs="Arial Narrow"/>
            <w:i w:val="0"/>
            <w:iCs w:val="0"/>
            <w:sz w:val="22"/>
            <w:szCs w:val="22"/>
            <w:lang w:eastAsia="en-US"/>
          </w:rPr>
          <w:delText>c</w:delText>
        </w:r>
      </w:del>
      <w:r w:rsidR="0071529B">
        <w:rPr>
          <w:rFonts w:ascii="Arial Narrow" w:eastAsia="Arial Narrow" w:hAnsi="Arial Narrow" w:cs="Arial Narrow"/>
          <w:i w:val="0"/>
          <w:iCs w:val="0"/>
          <w:sz w:val="22"/>
          <w:szCs w:val="22"/>
          <w:lang w:eastAsia="en-US"/>
        </w:rPr>
        <w:t>ontrat</w:t>
      </w:r>
      <w:r w:rsidR="00C23F0B" w:rsidRPr="00591037">
        <w:rPr>
          <w:rFonts w:ascii="Arial Narrow" w:eastAsia="Arial Narrow" w:hAnsi="Arial Narrow" w:cs="Arial Narrow"/>
          <w:i w:val="0"/>
          <w:iCs w:val="0"/>
          <w:sz w:val="22"/>
          <w:szCs w:val="22"/>
          <w:lang w:eastAsia="en-US"/>
        </w:rPr>
        <w:t xml:space="preserve">, selon les modalités </w:t>
      </w:r>
      <w:r w:rsidR="00C23F0B" w:rsidRPr="000E2B6A">
        <w:rPr>
          <w:rFonts w:ascii="Arial Narrow" w:eastAsia="Arial Narrow" w:hAnsi="Arial Narrow" w:cs="Arial Narrow"/>
          <w:i w:val="0"/>
          <w:iCs w:val="0"/>
          <w:sz w:val="22"/>
          <w:szCs w:val="22"/>
          <w:lang w:eastAsia="en-US"/>
        </w:rPr>
        <w:t xml:space="preserve">de l’article </w:t>
      </w:r>
      <w:r w:rsidR="007A60C8">
        <w:rPr>
          <w:rFonts w:ascii="Arial Narrow" w:eastAsia="Arial Narrow" w:hAnsi="Arial Narrow" w:cs="Arial Narrow"/>
          <w:i w:val="0"/>
          <w:iCs w:val="0"/>
          <w:sz w:val="22"/>
          <w:szCs w:val="22"/>
          <w:lang w:eastAsia="en-US"/>
        </w:rPr>
        <w:t>5</w:t>
      </w:r>
      <w:r w:rsidR="00C23F0B" w:rsidRPr="000E2B6A">
        <w:rPr>
          <w:rFonts w:ascii="Arial Narrow" w:eastAsia="Arial Narrow" w:hAnsi="Arial Narrow" w:cs="Arial Narrow"/>
          <w:i w:val="0"/>
          <w:iCs w:val="0"/>
          <w:sz w:val="22"/>
          <w:szCs w:val="22"/>
          <w:lang w:eastAsia="en-US"/>
        </w:rPr>
        <w:t xml:space="preserve"> ci</w:t>
      </w:r>
      <w:r w:rsidR="00C23F0B" w:rsidRPr="00591037">
        <w:rPr>
          <w:rFonts w:ascii="Arial Narrow" w:eastAsia="Arial Narrow" w:hAnsi="Arial Narrow" w:cs="Arial Narrow"/>
          <w:i w:val="0"/>
          <w:iCs w:val="0"/>
          <w:sz w:val="22"/>
          <w:szCs w:val="22"/>
          <w:lang w:eastAsia="en-US"/>
        </w:rPr>
        <w:t>-dessous.</w:t>
      </w:r>
    </w:p>
    <w:p w14:paraId="37143287" w14:textId="4D003BDF" w:rsidR="00CD1FB5" w:rsidRPr="00CD1FB5" w:rsidRDefault="00CD1FB5" w:rsidP="00DD454E">
      <w:pPr>
        <w:pStyle w:val="Titre1"/>
        <w:keepLines w:val="0"/>
        <w:tabs>
          <w:tab w:val="num" w:pos="432"/>
        </w:tabs>
        <w:suppressAutoHyphens/>
        <w:overflowPunct w:val="0"/>
        <w:autoSpaceDE w:val="0"/>
        <w:spacing w:after="60" w:line="240" w:lineRule="auto"/>
        <w:ind w:left="432" w:hanging="432"/>
        <w:jc w:val="both"/>
        <w:textAlignment w:val="baseline"/>
        <w:rPr>
          <w:rFonts w:ascii="Arial Narrow" w:hAnsi="Arial Narrow" w:cstheme="minorBidi"/>
          <w:b/>
          <w:bCs/>
          <w:color w:val="auto"/>
          <w:spacing w:val="-1"/>
          <w:sz w:val="22"/>
          <w:szCs w:val="22"/>
          <w:u w:val="single"/>
        </w:rPr>
      </w:pPr>
      <w:r w:rsidRPr="00CD1FB5">
        <w:rPr>
          <w:rFonts w:ascii="Arial Narrow" w:hAnsi="Arial Narrow" w:cstheme="minorBidi"/>
          <w:b/>
          <w:bCs/>
          <w:color w:val="auto"/>
          <w:spacing w:val="-1"/>
          <w:sz w:val="22"/>
          <w:szCs w:val="22"/>
          <w:u w:val="single"/>
        </w:rPr>
        <w:t>Article 3</w:t>
      </w:r>
      <w:del w:id="159" w:author="Alizée DEDIEU" w:date="2023-11-06T12:18:00Z">
        <w:r w:rsidRPr="00CD1FB5" w:rsidDel="00400F0E">
          <w:rPr>
            <w:rFonts w:ascii="Arial Narrow" w:hAnsi="Arial Narrow" w:cstheme="minorBidi"/>
            <w:b/>
            <w:bCs/>
            <w:color w:val="auto"/>
            <w:spacing w:val="-1"/>
            <w:sz w:val="22"/>
            <w:szCs w:val="22"/>
            <w:u w:val="single"/>
          </w:rPr>
          <w:delText xml:space="preserve"> </w:delText>
        </w:r>
      </w:del>
      <w:ins w:id="160" w:author="Alizée DEDIEU" w:date="2023-11-06T14:28:00Z">
        <w:r w:rsidR="000E3D9D">
          <w:rPr>
            <w:rFonts w:ascii="Arial Narrow" w:hAnsi="Arial Narrow" w:cstheme="minorBidi"/>
            <w:b/>
            <w:bCs/>
            <w:color w:val="auto"/>
            <w:spacing w:val="-1"/>
            <w:sz w:val="22"/>
            <w:szCs w:val="22"/>
            <w:u w:val="single"/>
          </w:rPr>
          <w:t> </w:t>
        </w:r>
      </w:ins>
      <w:r w:rsidRPr="00CD1FB5">
        <w:rPr>
          <w:rFonts w:ascii="Arial Narrow" w:hAnsi="Arial Narrow" w:cstheme="minorBidi"/>
          <w:b/>
          <w:bCs/>
          <w:color w:val="auto"/>
          <w:spacing w:val="-1"/>
          <w:sz w:val="22"/>
          <w:szCs w:val="22"/>
          <w:u w:val="single"/>
        </w:rPr>
        <w:t xml:space="preserve">: Obligations et responsabilité de Wafacash </w:t>
      </w:r>
    </w:p>
    <w:p w14:paraId="1CE34148" w14:textId="301F1B14" w:rsidR="00351916" w:rsidRDefault="00400F0E" w:rsidP="000E3735">
      <w:pPr>
        <w:pStyle w:val="Corpsdetexte"/>
        <w:rPr>
          <w:rFonts w:ascii="Arial Narrow" w:hAnsi="Arial Narrow" w:cstheme="minorBidi"/>
          <w:i w:val="0"/>
          <w:iCs w:val="0"/>
          <w:sz w:val="22"/>
          <w:szCs w:val="22"/>
        </w:rPr>
      </w:pPr>
      <w:ins w:id="161" w:author="Alizée DEDIEU" w:date="2023-11-06T12:18:00Z">
        <w:r>
          <w:rPr>
            <w:rFonts w:ascii="Arial Narrow" w:hAnsi="Arial Narrow" w:cstheme="minorBidi"/>
            <w:i w:val="0"/>
            <w:iCs w:val="0"/>
            <w:sz w:val="22"/>
            <w:szCs w:val="22"/>
          </w:rPr>
          <w:t xml:space="preserve">3.1. </w:t>
        </w:r>
      </w:ins>
      <w:r w:rsidR="00ED414F">
        <w:rPr>
          <w:rFonts w:ascii="Arial Narrow" w:hAnsi="Arial Narrow" w:cstheme="minorBidi"/>
          <w:i w:val="0"/>
          <w:iCs w:val="0"/>
          <w:sz w:val="22"/>
          <w:szCs w:val="22"/>
        </w:rPr>
        <w:t xml:space="preserve">Par la signature du présent Contrat, </w:t>
      </w:r>
      <w:r w:rsidR="00CD1FB5" w:rsidRPr="00CD1FB5">
        <w:rPr>
          <w:rFonts w:ascii="Arial Narrow" w:hAnsi="Arial Narrow" w:cstheme="minorBidi"/>
          <w:i w:val="0"/>
          <w:iCs w:val="0"/>
          <w:sz w:val="22"/>
          <w:szCs w:val="22"/>
        </w:rPr>
        <w:t>Wafacash s’engage à</w:t>
      </w:r>
      <w:r w:rsidR="000E3D9D">
        <w:rPr>
          <w:rFonts w:ascii="Arial Narrow" w:hAnsi="Arial Narrow" w:cstheme="minorBidi"/>
          <w:i w:val="0"/>
          <w:iCs w:val="0"/>
          <w:sz w:val="22"/>
          <w:szCs w:val="22"/>
        </w:rPr>
        <w:t> </w:t>
      </w:r>
      <w:r w:rsidR="00351916">
        <w:rPr>
          <w:rFonts w:ascii="Arial Narrow" w:hAnsi="Arial Narrow" w:cstheme="minorBidi"/>
          <w:i w:val="0"/>
          <w:iCs w:val="0"/>
          <w:sz w:val="22"/>
          <w:szCs w:val="22"/>
        </w:rPr>
        <w:t>:</w:t>
      </w:r>
    </w:p>
    <w:p w14:paraId="554C31A2" w14:textId="77777777" w:rsidR="0022791B" w:rsidRDefault="0022791B" w:rsidP="000E3735">
      <w:pPr>
        <w:pStyle w:val="Corpsdetexte"/>
        <w:rPr>
          <w:rFonts w:ascii="Arial Narrow" w:hAnsi="Arial Narrow" w:cstheme="minorBidi"/>
          <w:i w:val="0"/>
          <w:iCs w:val="0"/>
          <w:sz w:val="22"/>
          <w:szCs w:val="22"/>
        </w:rPr>
      </w:pPr>
    </w:p>
    <w:p w14:paraId="671902D1" w14:textId="7F90A87E" w:rsidR="00CD1FB5" w:rsidRPr="00DD454E" w:rsidRDefault="000E3D9D" w:rsidP="000E3D9D">
      <w:pPr>
        <w:spacing w:after="0" w:line="240" w:lineRule="auto"/>
        <w:ind w:left="360"/>
        <w:contextualSpacing/>
        <w:jc w:val="both"/>
        <w:rPr>
          <w:rFonts w:ascii="Arial Narrow" w:hAnsi="Arial Narrow"/>
        </w:rPr>
      </w:pPr>
      <w:ins w:id="162" w:author="Alizée DEDIEU" w:date="2023-11-06T14:28:00Z">
        <w:r>
          <w:rPr>
            <w:rFonts w:ascii="Arial Narrow" w:hAnsi="Arial Narrow" w:cstheme="minorBidi"/>
          </w:rPr>
          <w:t xml:space="preserve">3.1.1. </w:t>
        </w:r>
      </w:ins>
      <w:r w:rsidR="00351916">
        <w:rPr>
          <w:rFonts w:ascii="Arial Narrow" w:hAnsi="Arial Narrow" w:cstheme="minorBidi"/>
        </w:rPr>
        <w:t>M</w:t>
      </w:r>
      <w:r w:rsidR="00CD1FB5" w:rsidRPr="00CD1FB5">
        <w:rPr>
          <w:rFonts w:ascii="Arial Narrow" w:hAnsi="Arial Narrow" w:cstheme="minorBidi"/>
        </w:rPr>
        <w:t>ettre</w:t>
      </w:r>
      <w:r w:rsidR="00CD1FB5" w:rsidRPr="00DD454E">
        <w:rPr>
          <w:rFonts w:ascii="Arial Narrow" w:hAnsi="Arial Narrow"/>
        </w:rPr>
        <w:t xml:space="preserve"> en œuvre les moyens nécessaires pour assurer le bon fonctionnement du </w:t>
      </w:r>
      <w:ins w:id="163" w:author="Alizée DEDIEU" w:date="2023-11-06T14:56:00Z">
        <w:r w:rsidR="001D44A1">
          <w:rPr>
            <w:rFonts w:ascii="Arial Narrow" w:hAnsi="Arial Narrow"/>
          </w:rPr>
          <w:t>S</w:t>
        </w:r>
      </w:ins>
      <w:del w:id="164" w:author="Alizée DEDIEU" w:date="2023-11-06T14:56:00Z">
        <w:r w:rsidR="00CD1FB5" w:rsidRPr="00DD454E" w:rsidDel="001D44A1">
          <w:rPr>
            <w:rFonts w:ascii="Arial Narrow" w:hAnsi="Arial Narrow"/>
          </w:rPr>
          <w:delText>s</w:delText>
        </w:r>
      </w:del>
      <w:r w:rsidR="00CD1FB5" w:rsidRPr="00DD454E">
        <w:rPr>
          <w:rFonts w:ascii="Arial Narrow" w:hAnsi="Arial Narrow"/>
        </w:rPr>
        <w:t>ervice</w:t>
      </w:r>
      <w:r w:rsidR="00351916">
        <w:rPr>
          <w:rFonts w:ascii="Arial Narrow" w:hAnsi="Arial Narrow" w:cstheme="minorBidi"/>
        </w:rPr>
        <w:t> ;</w:t>
      </w:r>
    </w:p>
    <w:p w14:paraId="458E0C81" w14:textId="405AC9B3" w:rsidR="00351916" w:rsidRPr="00351916" w:rsidRDefault="000E3D9D" w:rsidP="000E3D9D">
      <w:pPr>
        <w:spacing w:after="0" w:line="240" w:lineRule="auto"/>
        <w:ind w:left="360"/>
        <w:contextualSpacing/>
        <w:rPr>
          <w:rFonts w:ascii="Arial Narrow" w:hAnsi="Arial Narrow" w:cstheme="minorBidi"/>
        </w:rPr>
      </w:pPr>
      <w:ins w:id="165" w:author="Alizée DEDIEU" w:date="2023-11-06T14:29:00Z">
        <w:r>
          <w:rPr>
            <w:rFonts w:ascii="Arial Narrow" w:hAnsi="Arial Narrow" w:cstheme="minorBidi"/>
          </w:rPr>
          <w:t xml:space="preserve">3.1.2. </w:t>
        </w:r>
      </w:ins>
      <w:r w:rsidR="00351916">
        <w:rPr>
          <w:rFonts w:ascii="Arial Narrow" w:hAnsi="Arial Narrow" w:cstheme="minorBidi"/>
        </w:rPr>
        <w:t>A</w:t>
      </w:r>
      <w:r w:rsidR="00351916" w:rsidRPr="00351916">
        <w:rPr>
          <w:rFonts w:ascii="Arial Narrow" w:hAnsi="Arial Narrow" w:cstheme="minorBidi"/>
        </w:rPr>
        <w:t>ssurer la meilleure qualité d</w:t>
      </w:r>
      <w:ins w:id="166" w:author="Alizée DEDIEU" w:date="2023-11-06T14:56:00Z">
        <w:r w:rsidR="001D44A1">
          <w:rPr>
            <w:rFonts w:ascii="Arial Narrow" w:hAnsi="Arial Narrow" w:cstheme="minorBidi"/>
          </w:rPr>
          <w:t>u</w:t>
        </w:r>
      </w:ins>
      <w:del w:id="167" w:author="Alizée DEDIEU" w:date="2023-11-06T14:56:00Z">
        <w:r w:rsidR="00351916" w:rsidRPr="00351916" w:rsidDel="001D44A1">
          <w:rPr>
            <w:rFonts w:ascii="Arial Narrow" w:hAnsi="Arial Narrow" w:cstheme="minorBidi"/>
          </w:rPr>
          <w:delText>e</w:delText>
        </w:r>
      </w:del>
      <w:r w:rsidR="00351916" w:rsidRPr="00351916">
        <w:rPr>
          <w:rFonts w:ascii="Arial Narrow" w:hAnsi="Arial Narrow" w:cstheme="minorBidi"/>
        </w:rPr>
        <w:t xml:space="preserve"> </w:t>
      </w:r>
      <w:ins w:id="168" w:author="Alizée DEDIEU" w:date="2023-11-06T14:56:00Z">
        <w:r w:rsidR="001D44A1">
          <w:rPr>
            <w:rFonts w:ascii="Arial Narrow" w:hAnsi="Arial Narrow" w:cstheme="minorBidi"/>
          </w:rPr>
          <w:t>S</w:t>
        </w:r>
      </w:ins>
      <w:del w:id="169" w:author="Alizée DEDIEU" w:date="2023-11-06T14:56:00Z">
        <w:r w:rsidR="00351916" w:rsidRPr="00351916" w:rsidDel="001D44A1">
          <w:rPr>
            <w:rFonts w:ascii="Arial Narrow" w:hAnsi="Arial Narrow" w:cstheme="minorBidi"/>
          </w:rPr>
          <w:delText>s</w:delText>
        </w:r>
      </w:del>
      <w:r w:rsidR="00351916" w:rsidRPr="00351916">
        <w:rPr>
          <w:rFonts w:ascii="Arial Narrow" w:hAnsi="Arial Narrow" w:cstheme="minorBidi"/>
        </w:rPr>
        <w:t>ervice aux Clients de TLS</w:t>
      </w:r>
      <w:ins w:id="170" w:author="Alizée DEDIEU" w:date="2023-11-06T12:13:00Z">
        <w:r w:rsidR="00400F0E">
          <w:rPr>
            <w:rFonts w:ascii="Arial Narrow" w:hAnsi="Arial Narrow" w:cstheme="minorBidi"/>
          </w:rPr>
          <w:t>contact</w:t>
        </w:r>
      </w:ins>
      <w:del w:id="171" w:author="Alizée DEDIEU" w:date="2023-11-06T14:29:00Z">
        <w:r w:rsidR="00351916" w:rsidDel="000E3D9D">
          <w:rPr>
            <w:rFonts w:ascii="Arial Narrow" w:hAnsi="Arial Narrow" w:cstheme="minorBidi"/>
          </w:rPr>
          <w:delText> </w:delText>
        </w:r>
      </w:del>
      <w:ins w:id="172" w:author="Alizée DEDIEU" w:date="2023-11-06T14:29:00Z">
        <w:r>
          <w:rPr>
            <w:rFonts w:ascii="Arial Narrow" w:hAnsi="Arial Narrow" w:cstheme="minorBidi"/>
          </w:rPr>
          <w:t> </w:t>
        </w:r>
      </w:ins>
      <w:r w:rsidR="00351916">
        <w:rPr>
          <w:rFonts w:ascii="Arial Narrow" w:hAnsi="Arial Narrow" w:cstheme="minorBidi"/>
        </w:rPr>
        <w:t>;</w:t>
      </w:r>
    </w:p>
    <w:p w14:paraId="75827F03" w14:textId="02431F22" w:rsidR="00351916" w:rsidRPr="00351916" w:rsidRDefault="000E3D9D" w:rsidP="000E3D9D">
      <w:pPr>
        <w:spacing w:after="0" w:line="240" w:lineRule="auto"/>
        <w:ind w:left="360"/>
        <w:contextualSpacing/>
        <w:jc w:val="both"/>
        <w:rPr>
          <w:rFonts w:ascii="Arial Narrow" w:hAnsi="Arial Narrow" w:cstheme="minorBidi"/>
        </w:rPr>
      </w:pPr>
      <w:ins w:id="173" w:author="Alizée DEDIEU" w:date="2023-11-06T14:29:00Z">
        <w:r>
          <w:rPr>
            <w:rFonts w:ascii="Arial Narrow" w:hAnsi="Arial Narrow" w:cstheme="minorBidi"/>
          </w:rPr>
          <w:t xml:space="preserve">3.1.3. </w:t>
        </w:r>
      </w:ins>
      <w:r w:rsidR="00351916">
        <w:rPr>
          <w:rFonts w:ascii="Arial Narrow" w:hAnsi="Arial Narrow" w:cstheme="minorBidi"/>
        </w:rPr>
        <w:t>C</w:t>
      </w:r>
      <w:r w:rsidR="00351916" w:rsidRPr="00351916">
        <w:rPr>
          <w:rFonts w:ascii="Arial Narrow" w:hAnsi="Arial Narrow" w:cstheme="minorBidi"/>
        </w:rPr>
        <w:t>ollaborer avec TLS</w:t>
      </w:r>
      <w:ins w:id="174" w:author="Alizée DEDIEU" w:date="2023-11-06T12:14:00Z">
        <w:r w:rsidR="00400F0E">
          <w:rPr>
            <w:rFonts w:ascii="Arial Narrow" w:hAnsi="Arial Narrow" w:cstheme="minorBidi"/>
          </w:rPr>
          <w:t>contact</w:t>
        </w:r>
      </w:ins>
      <w:r w:rsidR="00351916" w:rsidRPr="00351916">
        <w:rPr>
          <w:rFonts w:ascii="Arial Narrow" w:hAnsi="Arial Narrow" w:cstheme="minorBidi"/>
        </w:rPr>
        <w:t xml:space="preserve">, de manière étroite, dans le cadre </w:t>
      </w:r>
      <w:r w:rsidR="00351916">
        <w:rPr>
          <w:rFonts w:ascii="Arial Narrow" w:hAnsi="Arial Narrow" w:cstheme="minorBidi"/>
        </w:rPr>
        <w:t>du</w:t>
      </w:r>
      <w:r w:rsidR="00351916" w:rsidRPr="00351916">
        <w:rPr>
          <w:rFonts w:ascii="Arial Narrow" w:hAnsi="Arial Narrow" w:cstheme="minorBidi"/>
        </w:rPr>
        <w:t xml:space="preserve"> présent </w:t>
      </w:r>
      <w:r w:rsidR="00CF65A8">
        <w:rPr>
          <w:rFonts w:ascii="Arial Narrow" w:hAnsi="Arial Narrow" w:cstheme="minorBidi"/>
        </w:rPr>
        <w:t>C</w:t>
      </w:r>
      <w:r w:rsidR="00351916">
        <w:rPr>
          <w:rFonts w:ascii="Arial Narrow" w:hAnsi="Arial Narrow" w:cstheme="minorBidi"/>
        </w:rPr>
        <w:t>ontrat</w:t>
      </w:r>
      <w:r w:rsidR="00351916" w:rsidRPr="00351916">
        <w:rPr>
          <w:rFonts w:ascii="Arial Narrow" w:hAnsi="Arial Narrow" w:cstheme="minorBidi"/>
        </w:rPr>
        <w:t xml:space="preserve"> et à mettre en œuvre toute son habileté, son expérience et son savoir-faire afin de réaliser les prestations définies aux présentes</w:t>
      </w:r>
      <w:ins w:id="175" w:author="Alizée DEDIEU" w:date="2023-11-06T14:29:00Z">
        <w:r>
          <w:rPr>
            <w:rFonts w:ascii="Arial Narrow" w:hAnsi="Arial Narrow" w:cstheme="minorBidi"/>
          </w:rPr>
          <w:t> ;</w:t>
        </w:r>
      </w:ins>
      <w:del w:id="176" w:author="Alizée DEDIEU" w:date="2023-11-06T14:29:00Z">
        <w:r w:rsidR="00351916" w:rsidRPr="00351916" w:rsidDel="000E3D9D">
          <w:rPr>
            <w:rFonts w:ascii="Arial Narrow" w:hAnsi="Arial Narrow" w:cstheme="minorBidi"/>
          </w:rPr>
          <w:delText>.</w:delText>
        </w:r>
      </w:del>
    </w:p>
    <w:p w14:paraId="2A4F813D" w14:textId="67A93730" w:rsidR="00CD1FB5" w:rsidRDefault="000E3D9D" w:rsidP="000E3D9D">
      <w:pPr>
        <w:spacing w:after="0" w:line="240" w:lineRule="auto"/>
        <w:ind w:left="360"/>
        <w:contextualSpacing/>
        <w:jc w:val="both"/>
        <w:rPr>
          <w:ins w:id="177" w:author="Alizée DEDIEU" w:date="2023-11-13T12:29:00Z"/>
          <w:rFonts w:ascii="Arial Narrow" w:hAnsi="Arial Narrow" w:cstheme="minorBidi"/>
        </w:rPr>
      </w:pPr>
      <w:ins w:id="178" w:author="Alizée DEDIEU" w:date="2023-11-06T14:29:00Z">
        <w:r>
          <w:rPr>
            <w:rFonts w:ascii="Arial Narrow" w:hAnsi="Arial Narrow" w:cstheme="minorBidi"/>
          </w:rPr>
          <w:t xml:space="preserve">3.1.4. </w:t>
        </w:r>
      </w:ins>
      <w:r w:rsidR="00CD1FB5" w:rsidRPr="00CD1FB5">
        <w:rPr>
          <w:rFonts w:ascii="Arial Narrow" w:hAnsi="Arial Narrow" w:cstheme="minorBidi"/>
        </w:rPr>
        <w:t xml:space="preserve">Offrir le </w:t>
      </w:r>
      <w:ins w:id="179" w:author="Alizée DEDIEU" w:date="2023-11-06T14:56:00Z">
        <w:r w:rsidR="001D44A1">
          <w:rPr>
            <w:rFonts w:ascii="Arial Narrow" w:hAnsi="Arial Narrow" w:cstheme="minorBidi"/>
          </w:rPr>
          <w:t>S</w:t>
        </w:r>
      </w:ins>
      <w:del w:id="180" w:author="Alizée DEDIEU" w:date="2023-11-06T14:56:00Z">
        <w:r w:rsidR="00CD1FB5" w:rsidRPr="00CD1FB5" w:rsidDel="001D44A1">
          <w:rPr>
            <w:rFonts w:ascii="Arial Narrow" w:hAnsi="Arial Narrow" w:cstheme="minorBidi"/>
          </w:rPr>
          <w:delText>s</w:delText>
        </w:r>
      </w:del>
      <w:r w:rsidR="00CD1FB5" w:rsidRPr="00CD1FB5">
        <w:rPr>
          <w:rFonts w:ascii="Arial Narrow" w:hAnsi="Arial Narrow" w:cstheme="minorBidi"/>
        </w:rPr>
        <w:t xml:space="preserve">ervice aux Clients de </w:t>
      </w:r>
      <w:r w:rsidR="00CD1FB5">
        <w:rPr>
          <w:rFonts w:ascii="Arial Narrow" w:hAnsi="Arial Narrow" w:cstheme="minorBidi"/>
        </w:rPr>
        <w:t>TLS</w:t>
      </w:r>
      <w:ins w:id="181" w:author="Alizée DEDIEU" w:date="2023-11-06T14:29:00Z">
        <w:r>
          <w:rPr>
            <w:rFonts w:ascii="Arial Narrow" w:hAnsi="Arial Narrow" w:cstheme="minorBidi"/>
          </w:rPr>
          <w:t>contact</w:t>
        </w:r>
      </w:ins>
      <w:r w:rsidR="00CD1FB5" w:rsidRPr="00CD1FB5">
        <w:rPr>
          <w:rFonts w:ascii="Arial Narrow" w:hAnsi="Arial Narrow" w:cstheme="minorBidi"/>
        </w:rPr>
        <w:t xml:space="preserve"> conformément aux modalités convenues dans </w:t>
      </w:r>
      <w:r w:rsidR="0039330C">
        <w:rPr>
          <w:rFonts w:ascii="Arial Narrow" w:hAnsi="Arial Narrow" w:cstheme="minorBidi"/>
        </w:rPr>
        <w:t xml:space="preserve">le présent </w:t>
      </w:r>
      <w:r w:rsidR="00417467">
        <w:rPr>
          <w:rFonts w:ascii="Arial Narrow" w:hAnsi="Arial Narrow" w:cstheme="minorBidi"/>
        </w:rPr>
        <w:t>C</w:t>
      </w:r>
      <w:r w:rsidR="0039330C">
        <w:rPr>
          <w:rFonts w:ascii="Arial Narrow" w:hAnsi="Arial Narrow" w:cstheme="minorBidi"/>
        </w:rPr>
        <w:t>ontrat</w:t>
      </w:r>
      <w:r w:rsidR="00CD1FB5" w:rsidRPr="00CD1FB5">
        <w:rPr>
          <w:rFonts w:ascii="Arial Narrow" w:hAnsi="Arial Narrow" w:cstheme="minorBidi"/>
        </w:rPr>
        <w:t> ;</w:t>
      </w:r>
    </w:p>
    <w:p w14:paraId="164DBCB9" w14:textId="5C0DE5EC" w:rsidR="00310887" w:rsidRPr="00CD1FB5" w:rsidRDefault="00310887" w:rsidP="00310887">
      <w:pPr>
        <w:spacing w:after="0" w:line="240" w:lineRule="auto"/>
        <w:ind w:left="360"/>
        <w:contextualSpacing/>
        <w:jc w:val="both"/>
        <w:rPr>
          <w:rFonts w:ascii="Arial Narrow" w:hAnsi="Arial Narrow" w:cstheme="minorBidi"/>
        </w:rPr>
      </w:pPr>
      <w:ins w:id="182" w:author="Alizée DEDIEU" w:date="2023-11-13T12:29:00Z">
        <w:r w:rsidRPr="00336706">
          <w:rPr>
            <w:rFonts w:ascii="Arial Narrow" w:hAnsi="Arial Narrow" w:cstheme="minorBidi"/>
            <w:rPrChange w:id="183" w:author="Zouhair CHAOUI" w:date="2023-11-16T08:25:00Z">
              <w:rPr>
                <w:rFonts w:ascii="Arial Narrow" w:hAnsi="Arial Narrow" w:cstheme="minorBidi"/>
              </w:rPr>
            </w:rPrChange>
          </w:rPr>
          <w:t>3.1.5. Mettre en place un tableau de bord en ligne, accessible avec des accès utilisateurs individuels, permettant</w:t>
        </w:r>
      </w:ins>
      <w:ins w:id="184" w:author="Alizée DEDIEU" w:date="2023-11-13T12:30:00Z">
        <w:r w:rsidRPr="00336706">
          <w:rPr>
            <w:rFonts w:ascii="Arial Narrow" w:hAnsi="Arial Narrow" w:cstheme="minorBidi"/>
            <w:rPrChange w:id="185" w:author="Zouhair CHAOUI" w:date="2023-11-16T08:25:00Z">
              <w:rPr>
                <w:rFonts w:ascii="Arial Narrow" w:hAnsi="Arial Narrow" w:cstheme="minorBidi"/>
              </w:rPr>
            </w:rPrChange>
          </w:rPr>
          <w:t xml:space="preserve"> </w:t>
        </w:r>
        <w:r w:rsidRPr="00336706">
          <w:rPr>
            <w:rFonts w:ascii="Arial Narrow" w:hAnsi="Arial Narrow" w:cstheme="minorBidi"/>
            <w:color w:val="000000" w:themeColor="text1"/>
            <w:rPrChange w:id="186" w:author="Zouhair CHAOUI" w:date="2023-11-16T08:25:00Z">
              <w:rPr>
                <w:rFonts w:ascii="Arial Narrow" w:hAnsi="Arial Narrow" w:cstheme="minorBidi"/>
                <w:color w:val="000000" w:themeColor="text1"/>
                <w:highlight w:val="yellow"/>
              </w:rPr>
            </w:rPrChange>
          </w:rPr>
          <w:t>à</w:t>
        </w:r>
        <w:r w:rsidRPr="00336706">
          <w:rPr>
            <w:rFonts w:ascii="Arial Narrow" w:hAnsi="Arial Narrow" w:cstheme="minorBidi"/>
            <w:rPrChange w:id="187" w:author="Zouhair CHAOUI" w:date="2023-11-16T08:25:00Z">
              <w:rPr>
                <w:rFonts w:ascii="Arial Narrow" w:hAnsi="Arial Narrow" w:cstheme="minorBidi"/>
              </w:rPr>
            </w:rPrChange>
          </w:rPr>
          <w:t xml:space="preserve"> TLScontact</w:t>
        </w:r>
      </w:ins>
      <w:ins w:id="188" w:author="Alizée DEDIEU" w:date="2023-11-13T12:29:00Z">
        <w:r w:rsidRPr="00336706">
          <w:rPr>
            <w:rFonts w:ascii="Arial Narrow" w:hAnsi="Arial Narrow" w:cstheme="minorBidi"/>
            <w:rPrChange w:id="189" w:author="Zouhair CHAOUI" w:date="2023-11-16T08:25:00Z">
              <w:rPr>
                <w:rFonts w:ascii="Arial Narrow" w:hAnsi="Arial Narrow" w:cstheme="minorBidi"/>
              </w:rPr>
            </w:rPrChange>
          </w:rPr>
          <w:t xml:space="preserve"> de suivre en temps réel les </w:t>
        </w:r>
      </w:ins>
      <w:ins w:id="190" w:author="Alizée DEDIEU" w:date="2023-11-13T12:30:00Z">
        <w:r w:rsidRPr="00336706">
          <w:rPr>
            <w:rFonts w:ascii="Arial Narrow" w:hAnsi="Arial Narrow" w:cstheme="minorBidi"/>
            <w:rPrChange w:id="191" w:author="Zouhair CHAOUI" w:date="2023-11-16T08:25:00Z">
              <w:rPr>
                <w:rFonts w:ascii="Arial Narrow" w:hAnsi="Arial Narrow" w:cstheme="minorBidi"/>
              </w:rPr>
            </w:rPrChange>
          </w:rPr>
          <w:t>T</w:t>
        </w:r>
      </w:ins>
      <w:ins w:id="192" w:author="Alizée DEDIEU" w:date="2023-11-13T12:29:00Z">
        <w:r w:rsidRPr="00336706">
          <w:rPr>
            <w:rFonts w:ascii="Arial Narrow" w:hAnsi="Arial Narrow" w:cstheme="minorBidi"/>
            <w:rPrChange w:id="193" w:author="Zouhair CHAOUI" w:date="2023-11-16T08:25:00Z">
              <w:rPr>
                <w:rFonts w:ascii="Arial Narrow" w:hAnsi="Arial Narrow" w:cstheme="minorBidi"/>
              </w:rPr>
            </w:rPrChange>
          </w:rPr>
          <w:t>ransactions et contenant le même niveau d'informations que pour les reversements</w:t>
        </w:r>
      </w:ins>
      <w:ins w:id="194" w:author="Alizée DEDIEU" w:date="2023-11-13T12:30:00Z">
        <w:r w:rsidRPr="00336706">
          <w:rPr>
            <w:rFonts w:ascii="Arial Narrow" w:hAnsi="Arial Narrow" w:cstheme="minorBidi"/>
            <w:rPrChange w:id="195" w:author="Zouhair CHAOUI" w:date="2023-11-16T08:25:00Z">
              <w:rPr>
                <w:rFonts w:ascii="Arial Narrow" w:hAnsi="Arial Narrow" w:cstheme="minorBidi"/>
              </w:rPr>
            </w:rPrChange>
          </w:rPr>
          <w:t xml:space="preserve"> (article 3.1.</w:t>
        </w:r>
      </w:ins>
      <w:ins w:id="196" w:author="Alizée DEDIEU" w:date="2023-11-13T12:31:00Z">
        <w:r w:rsidRPr="00336706">
          <w:rPr>
            <w:rFonts w:ascii="Arial Narrow" w:hAnsi="Arial Narrow" w:cstheme="minorBidi"/>
            <w:rPrChange w:id="197" w:author="Zouhair CHAOUI" w:date="2023-11-16T08:25:00Z">
              <w:rPr>
                <w:rFonts w:ascii="Arial Narrow" w:hAnsi="Arial Narrow" w:cstheme="minorBidi"/>
              </w:rPr>
            </w:rPrChange>
          </w:rPr>
          <w:t>9</w:t>
        </w:r>
      </w:ins>
      <w:ins w:id="198" w:author="Alizée DEDIEU" w:date="2023-11-13T12:30:00Z">
        <w:r w:rsidRPr="00336706">
          <w:rPr>
            <w:rFonts w:ascii="Arial Narrow" w:hAnsi="Arial Narrow" w:cstheme="minorBidi"/>
            <w:rPrChange w:id="199" w:author="Zouhair CHAOUI" w:date="2023-11-16T08:25:00Z">
              <w:rPr>
                <w:rFonts w:ascii="Arial Narrow" w:hAnsi="Arial Narrow" w:cstheme="minorBidi"/>
              </w:rPr>
            </w:rPrChange>
          </w:rPr>
          <w:t>)</w:t>
        </w:r>
      </w:ins>
      <w:ins w:id="200" w:author="Alizée DEDIEU" w:date="2023-11-13T12:31:00Z">
        <w:r w:rsidRPr="00336706">
          <w:rPr>
            <w:rFonts w:ascii="Arial Narrow" w:hAnsi="Arial Narrow" w:cstheme="minorBidi"/>
            <w:rPrChange w:id="201" w:author="Zouhair CHAOUI" w:date="2023-11-16T08:25:00Z">
              <w:rPr>
                <w:rFonts w:ascii="Arial Narrow" w:hAnsi="Arial Narrow" w:cstheme="minorBidi"/>
              </w:rPr>
            </w:rPrChange>
          </w:rPr>
          <w:t> ;</w:t>
        </w:r>
      </w:ins>
    </w:p>
    <w:p w14:paraId="240AE9DD" w14:textId="1DE17E3A" w:rsidR="00310887" w:rsidRDefault="000E3D9D" w:rsidP="00310887">
      <w:pPr>
        <w:spacing w:after="0" w:line="240" w:lineRule="auto"/>
        <w:ind w:left="360"/>
        <w:contextualSpacing/>
        <w:jc w:val="both"/>
        <w:rPr>
          <w:ins w:id="202" w:author="Alizée DEDIEU" w:date="2023-11-13T12:31:00Z"/>
          <w:rFonts w:ascii="Arial Narrow" w:hAnsi="Arial Narrow" w:cstheme="minorBidi"/>
        </w:rPr>
      </w:pPr>
      <w:ins w:id="203" w:author="Alizée DEDIEU" w:date="2023-11-06T14:29:00Z">
        <w:r>
          <w:rPr>
            <w:rFonts w:ascii="Arial Narrow" w:hAnsi="Arial Narrow" w:cstheme="minorBidi"/>
          </w:rPr>
          <w:t>3.1.</w:t>
        </w:r>
      </w:ins>
      <w:ins w:id="204" w:author="Alizée DEDIEU" w:date="2023-11-13T12:30:00Z">
        <w:r w:rsidR="00310887">
          <w:rPr>
            <w:rFonts w:ascii="Arial Narrow" w:hAnsi="Arial Narrow" w:cstheme="minorBidi"/>
          </w:rPr>
          <w:t>6</w:t>
        </w:r>
      </w:ins>
      <w:ins w:id="205" w:author="Alizée DEDIEU" w:date="2023-11-06T14:29:00Z">
        <w:r>
          <w:rPr>
            <w:rFonts w:ascii="Arial Narrow" w:hAnsi="Arial Narrow" w:cstheme="minorBidi"/>
          </w:rPr>
          <w:t xml:space="preserve">. </w:t>
        </w:r>
      </w:ins>
      <w:r w:rsidR="00CD1FB5" w:rsidRPr="00CD1FB5">
        <w:rPr>
          <w:rFonts w:ascii="Arial Narrow" w:hAnsi="Arial Narrow" w:cstheme="minorBidi"/>
        </w:rPr>
        <w:t xml:space="preserve">Prendre en charge la validation de la </w:t>
      </w:r>
      <w:del w:id="206" w:author="Alizée DEDIEU" w:date="2023-11-06T14:56:00Z">
        <w:r w:rsidR="00CD1FB5" w:rsidRPr="00CD1FB5" w:rsidDel="001D44A1">
          <w:rPr>
            <w:rFonts w:ascii="Arial Narrow" w:hAnsi="Arial Narrow" w:cstheme="minorBidi"/>
          </w:rPr>
          <w:delText>demande de paiement</w:delText>
        </w:r>
      </w:del>
      <w:ins w:id="207" w:author="Alizée DEDIEU" w:date="2023-11-06T14:56:00Z">
        <w:r w:rsidR="001D44A1">
          <w:rPr>
            <w:rFonts w:ascii="Arial Narrow" w:hAnsi="Arial Narrow" w:cstheme="minorBidi"/>
          </w:rPr>
          <w:t>Transaction</w:t>
        </w:r>
      </w:ins>
      <w:r w:rsidR="00CD1FB5" w:rsidRPr="00CD1FB5">
        <w:rPr>
          <w:rFonts w:ascii="Arial Narrow" w:hAnsi="Arial Narrow" w:cstheme="minorBidi"/>
        </w:rPr>
        <w:t> du Client du montant de</w:t>
      </w:r>
      <w:r w:rsidR="00CD1FB5">
        <w:rPr>
          <w:rFonts w:ascii="Arial Narrow" w:hAnsi="Arial Narrow" w:cstheme="minorBidi"/>
        </w:rPr>
        <w:t>s frais</w:t>
      </w:r>
      <w:r w:rsidR="00CD1FB5" w:rsidRPr="00CD1FB5">
        <w:rPr>
          <w:rFonts w:ascii="Arial Narrow" w:hAnsi="Arial Narrow" w:cstheme="minorBidi"/>
        </w:rPr>
        <w:t xml:space="preserve"> à payer en utilisant un Moyen de paiement choisi parmi ceux proposés sur le Canal de paiement</w:t>
      </w:r>
      <w:ins w:id="208" w:author="Alizée DEDIEU" w:date="2023-11-06T12:15:00Z">
        <w:r w:rsidR="00400F0E">
          <w:rPr>
            <w:rFonts w:ascii="Arial Narrow" w:hAnsi="Arial Narrow" w:cstheme="minorBidi"/>
          </w:rPr>
          <w:t> ;</w:t>
        </w:r>
      </w:ins>
      <w:del w:id="209" w:author="Alizée DEDIEU" w:date="2023-11-06T12:15:00Z">
        <w:r w:rsidR="00CD1FB5" w:rsidRPr="00CD1FB5" w:rsidDel="00400F0E">
          <w:rPr>
            <w:rFonts w:ascii="Arial Narrow" w:hAnsi="Arial Narrow" w:cstheme="minorBidi"/>
          </w:rPr>
          <w:delText>.</w:delText>
        </w:r>
      </w:del>
    </w:p>
    <w:p w14:paraId="6EB44871" w14:textId="0C0426A0" w:rsidR="00310887" w:rsidRPr="00CD1FB5" w:rsidRDefault="00310887" w:rsidP="00310887">
      <w:pPr>
        <w:spacing w:after="0" w:line="240" w:lineRule="auto"/>
        <w:ind w:left="360"/>
        <w:contextualSpacing/>
        <w:jc w:val="both"/>
        <w:rPr>
          <w:rFonts w:ascii="Arial Narrow" w:hAnsi="Arial Narrow" w:cstheme="minorBidi"/>
        </w:rPr>
      </w:pPr>
      <w:ins w:id="210" w:author="Alizée DEDIEU" w:date="2023-11-13T12:31:00Z">
        <w:r>
          <w:rPr>
            <w:rFonts w:ascii="Arial Narrow" w:hAnsi="Arial Narrow" w:cstheme="minorBidi"/>
          </w:rPr>
          <w:t xml:space="preserve">3.1.7. </w:t>
        </w:r>
        <w:r w:rsidRPr="00310887">
          <w:rPr>
            <w:rFonts w:ascii="Arial Narrow" w:hAnsi="Arial Narrow" w:cstheme="minorBidi"/>
          </w:rPr>
          <w:t>Permettre</w:t>
        </w:r>
      </w:ins>
      <w:ins w:id="211" w:author="Alizée DEDIEU" w:date="2023-11-13T12:32:00Z">
        <w:r>
          <w:rPr>
            <w:rFonts w:ascii="Arial Narrow" w:hAnsi="Arial Narrow" w:cstheme="minorBidi"/>
          </w:rPr>
          <w:t xml:space="preserve"> à TLScontact</w:t>
        </w:r>
      </w:ins>
      <w:ins w:id="212" w:author="Alizée DEDIEU" w:date="2023-11-13T12:31:00Z">
        <w:r w:rsidRPr="00310887">
          <w:rPr>
            <w:rFonts w:ascii="Arial Narrow" w:hAnsi="Arial Narrow" w:cstheme="minorBidi"/>
          </w:rPr>
          <w:t>, depuis le tableau de bord</w:t>
        </w:r>
        <w:r>
          <w:rPr>
            <w:rFonts w:ascii="Arial Narrow" w:hAnsi="Arial Narrow" w:cstheme="minorBidi"/>
          </w:rPr>
          <w:t xml:space="preserve"> susmentionné</w:t>
        </w:r>
        <w:r w:rsidRPr="00310887">
          <w:rPr>
            <w:rFonts w:ascii="Arial Narrow" w:hAnsi="Arial Narrow" w:cstheme="minorBidi"/>
          </w:rPr>
          <w:t>, d'initier et de valider des remboursements (qui viendront en déduction du reversement suivant). Des habilitations différenciées par utilisateur devront permettre d'initier ou de valider le remboursement, mais pas les deux</w:t>
        </w:r>
      </w:ins>
      <w:ins w:id="213" w:author="Alizée DEDIEU" w:date="2023-11-13T12:32:00Z">
        <w:r>
          <w:rPr>
            <w:rFonts w:ascii="Arial Narrow" w:hAnsi="Arial Narrow" w:cstheme="minorBidi"/>
          </w:rPr>
          <w:t> ;</w:t>
        </w:r>
      </w:ins>
    </w:p>
    <w:p w14:paraId="5DF77139" w14:textId="58074D78" w:rsidR="00CD1FB5" w:rsidRDefault="000E3D9D" w:rsidP="000E3D9D">
      <w:pPr>
        <w:spacing w:after="0" w:line="240" w:lineRule="auto"/>
        <w:ind w:left="360"/>
        <w:contextualSpacing/>
        <w:jc w:val="both"/>
        <w:rPr>
          <w:ins w:id="214" w:author="Alizée DEDIEU" w:date="2023-11-13T12:27:00Z"/>
          <w:rFonts w:ascii="Arial Narrow" w:hAnsi="Arial Narrow" w:cstheme="minorBidi"/>
        </w:rPr>
      </w:pPr>
      <w:ins w:id="215" w:author="Alizée DEDIEU" w:date="2023-11-06T14:30:00Z">
        <w:r>
          <w:rPr>
            <w:rFonts w:ascii="Arial Narrow" w:hAnsi="Arial Narrow" w:cstheme="minorBidi"/>
          </w:rPr>
          <w:t>3.1.</w:t>
        </w:r>
      </w:ins>
      <w:ins w:id="216" w:author="Alizée DEDIEU" w:date="2023-11-13T12:32:00Z">
        <w:r w:rsidR="00310887">
          <w:rPr>
            <w:rFonts w:ascii="Arial Narrow" w:hAnsi="Arial Narrow" w:cstheme="minorBidi"/>
          </w:rPr>
          <w:t>8</w:t>
        </w:r>
      </w:ins>
      <w:ins w:id="217" w:author="Alizée DEDIEU" w:date="2023-11-06T14:30:00Z">
        <w:r>
          <w:rPr>
            <w:rFonts w:ascii="Arial Narrow" w:hAnsi="Arial Narrow" w:cstheme="minorBidi"/>
          </w:rPr>
          <w:t xml:space="preserve">. </w:t>
        </w:r>
      </w:ins>
      <w:r w:rsidR="00CD1FB5" w:rsidRPr="00CD1FB5">
        <w:rPr>
          <w:rFonts w:ascii="Arial Narrow" w:hAnsi="Arial Narrow" w:cstheme="minorBidi"/>
        </w:rPr>
        <w:t xml:space="preserve">Verser à </w:t>
      </w:r>
      <w:r w:rsidR="00CD1FB5">
        <w:rPr>
          <w:rFonts w:ascii="Arial Narrow" w:hAnsi="Arial Narrow" w:cstheme="minorBidi"/>
        </w:rPr>
        <w:t>TLS</w:t>
      </w:r>
      <w:ins w:id="218" w:author="Alizée DEDIEU" w:date="2023-11-06T12:15:00Z">
        <w:r w:rsidR="00400F0E">
          <w:rPr>
            <w:rFonts w:ascii="Arial Narrow" w:hAnsi="Arial Narrow" w:cstheme="minorBidi"/>
          </w:rPr>
          <w:t>contact</w:t>
        </w:r>
      </w:ins>
      <w:r w:rsidR="00CD1FB5" w:rsidRPr="00CD1FB5">
        <w:rPr>
          <w:rFonts w:ascii="Arial Narrow" w:hAnsi="Arial Narrow" w:cstheme="minorBidi"/>
        </w:rPr>
        <w:t xml:space="preserve"> les montants encaissés</w:t>
      </w:r>
      <w:ins w:id="219" w:author="Alizée DEDIEU" w:date="2023-11-06T14:57:00Z">
        <w:r w:rsidR="001D44A1">
          <w:rPr>
            <w:rFonts w:ascii="Arial Narrow" w:hAnsi="Arial Narrow" w:cstheme="minorBidi"/>
          </w:rPr>
          <w:t xml:space="preserve"> des Transactions</w:t>
        </w:r>
      </w:ins>
      <w:r w:rsidR="00CD1FB5" w:rsidRPr="00CD1FB5">
        <w:rPr>
          <w:rFonts w:ascii="Arial Narrow" w:hAnsi="Arial Narrow" w:cstheme="minorBidi"/>
        </w:rPr>
        <w:t xml:space="preserve"> via les </w:t>
      </w:r>
      <w:ins w:id="220" w:author="Alizée DEDIEU" w:date="2023-11-06T14:30:00Z">
        <w:r>
          <w:rPr>
            <w:rFonts w:ascii="Arial Narrow" w:hAnsi="Arial Narrow" w:cstheme="minorBidi"/>
          </w:rPr>
          <w:t>C</w:t>
        </w:r>
      </w:ins>
      <w:del w:id="221" w:author="Alizée DEDIEU" w:date="2023-11-06T14:30:00Z">
        <w:r w:rsidR="00CD1FB5" w:rsidRPr="00CD1FB5" w:rsidDel="000E3D9D">
          <w:rPr>
            <w:rFonts w:ascii="Arial Narrow" w:hAnsi="Arial Narrow" w:cstheme="minorBidi"/>
          </w:rPr>
          <w:delText>c</w:delText>
        </w:r>
      </w:del>
      <w:r w:rsidR="00CD1FB5" w:rsidRPr="00CD1FB5">
        <w:rPr>
          <w:rFonts w:ascii="Arial Narrow" w:hAnsi="Arial Narrow" w:cstheme="minorBidi"/>
        </w:rPr>
        <w:t xml:space="preserve">anaux de paiement en conformité avec les modalités ci-dessous (cf </w:t>
      </w:r>
      <w:r w:rsidR="00CD1FB5" w:rsidRPr="000E2B6A">
        <w:rPr>
          <w:rFonts w:ascii="Arial Narrow" w:hAnsi="Arial Narrow" w:cstheme="minorBidi"/>
        </w:rPr>
        <w:t xml:space="preserve">article </w:t>
      </w:r>
      <w:r w:rsidR="002627D3">
        <w:rPr>
          <w:rFonts w:ascii="Arial Narrow" w:hAnsi="Arial Narrow" w:cstheme="minorBidi"/>
        </w:rPr>
        <w:t>5</w:t>
      </w:r>
      <w:r w:rsidR="00CD1FB5" w:rsidRPr="000E2B6A">
        <w:rPr>
          <w:rFonts w:ascii="Arial Narrow" w:hAnsi="Arial Narrow" w:cstheme="minorBidi"/>
        </w:rPr>
        <w:t>)</w:t>
      </w:r>
      <w:ins w:id="222" w:author="Alizée DEDIEU" w:date="2023-11-06T14:30:00Z">
        <w:r>
          <w:rPr>
            <w:rFonts w:ascii="Arial Narrow" w:hAnsi="Arial Narrow" w:cstheme="minorBidi"/>
          </w:rPr>
          <w:t> </w:t>
        </w:r>
      </w:ins>
      <w:r w:rsidR="00CD1FB5" w:rsidRPr="000E2B6A">
        <w:rPr>
          <w:rFonts w:ascii="Arial Narrow" w:hAnsi="Arial Narrow" w:cstheme="minorBidi"/>
        </w:rPr>
        <w:t>:</w:t>
      </w:r>
    </w:p>
    <w:p w14:paraId="07D00F5D" w14:textId="7FFB5197" w:rsidR="00310887" w:rsidRDefault="00310887" w:rsidP="000E3D9D">
      <w:pPr>
        <w:spacing w:after="0" w:line="240" w:lineRule="auto"/>
        <w:ind w:left="360"/>
        <w:contextualSpacing/>
        <w:jc w:val="both"/>
        <w:rPr>
          <w:ins w:id="223" w:author="Alizée DEDIEU" w:date="2023-11-13T12:28:00Z"/>
          <w:rFonts w:ascii="Arial Narrow" w:hAnsi="Arial Narrow" w:cstheme="minorBidi"/>
        </w:rPr>
      </w:pPr>
      <w:ins w:id="224" w:author="Alizée DEDIEU" w:date="2023-11-13T12:27:00Z">
        <w:r>
          <w:rPr>
            <w:rFonts w:ascii="Arial Narrow" w:hAnsi="Arial Narrow" w:cstheme="minorBidi"/>
          </w:rPr>
          <w:t>3.1.</w:t>
        </w:r>
      </w:ins>
      <w:ins w:id="225" w:author="Alizée DEDIEU" w:date="2023-11-13T12:32:00Z">
        <w:r>
          <w:rPr>
            <w:rFonts w:ascii="Arial Narrow" w:hAnsi="Arial Narrow" w:cstheme="minorBidi"/>
          </w:rPr>
          <w:t>9</w:t>
        </w:r>
      </w:ins>
      <w:ins w:id="226" w:author="Alizée DEDIEU" w:date="2023-11-13T12:27:00Z">
        <w:r>
          <w:rPr>
            <w:rFonts w:ascii="Arial Narrow" w:hAnsi="Arial Narrow" w:cstheme="minorBidi"/>
          </w:rPr>
          <w:t xml:space="preserve">. </w:t>
        </w:r>
        <w:r w:rsidRPr="00310887">
          <w:rPr>
            <w:rFonts w:ascii="Arial Narrow" w:hAnsi="Arial Narrow" w:cstheme="minorBidi"/>
          </w:rPr>
          <w:t xml:space="preserve">Envoyer un état détaillé avec chaque versement, qui indique la liste des </w:t>
        </w:r>
        <w:r>
          <w:rPr>
            <w:rFonts w:ascii="Arial Narrow" w:hAnsi="Arial Narrow" w:cstheme="minorBidi"/>
          </w:rPr>
          <w:t>T</w:t>
        </w:r>
        <w:r w:rsidRPr="00310887">
          <w:rPr>
            <w:rFonts w:ascii="Arial Narrow" w:hAnsi="Arial Narrow" w:cstheme="minorBidi"/>
          </w:rPr>
          <w:t xml:space="preserve">ransactions qu'il contient. Pour chaque </w:t>
        </w:r>
        <w:r>
          <w:rPr>
            <w:rFonts w:ascii="Arial Narrow" w:hAnsi="Arial Narrow" w:cstheme="minorBidi"/>
          </w:rPr>
          <w:t>T</w:t>
        </w:r>
        <w:r w:rsidRPr="00310887">
          <w:rPr>
            <w:rFonts w:ascii="Arial Narrow" w:hAnsi="Arial Narrow" w:cstheme="minorBidi"/>
          </w:rPr>
          <w:t xml:space="preserve">ransaction, </w:t>
        </w:r>
        <w:r>
          <w:rPr>
            <w:rFonts w:ascii="Arial Narrow" w:hAnsi="Arial Narrow" w:cstheme="minorBidi"/>
          </w:rPr>
          <w:t xml:space="preserve">Wafacash indiquera </w:t>
        </w:r>
        <w:r w:rsidRPr="00310887">
          <w:rPr>
            <w:rFonts w:ascii="Arial Narrow" w:hAnsi="Arial Narrow" w:cstheme="minorBidi"/>
          </w:rPr>
          <w:t xml:space="preserve">la date et heure du paiement, son montant, la référence de dossier </w:t>
        </w:r>
        <w:r>
          <w:rPr>
            <w:rFonts w:ascii="Arial Narrow" w:hAnsi="Arial Narrow" w:cstheme="minorBidi"/>
          </w:rPr>
          <w:t xml:space="preserve">de </w:t>
        </w:r>
        <w:r w:rsidRPr="00310887">
          <w:rPr>
            <w:rFonts w:ascii="Arial Narrow" w:hAnsi="Arial Narrow" w:cstheme="minorBidi"/>
          </w:rPr>
          <w:t>TLScontact et le montant des frais Wafacash</w:t>
        </w:r>
        <w:r>
          <w:rPr>
            <w:rFonts w:ascii="Arial Narrow" w:hAnsi="Arial Narrow" w:cstheme="minorBidi"/>
          </w:rPr>
          <w:t> ;</w:t>
        </w:r>
      </w:ins>
    </w:p>
    <w:p w14:paraId="3515C05D" w14:textId="6A6FBBD8" w:rsidR="00310887" w:rsidRPr="000E2B6A" w:rsidRDefault="00310887" w:rsidP="000E3D9D">
      <w:pPr>
        <w:spacing w:after="0" w:line="240" w:lineRule="auto"/>
        <w:ind w:left="360"/>
        <w:contextualSpacing/>
        <w:jc w:val="both"/>
        <w:rPr>
          <w:rFonts w:ascii="Arial Narrow" w:hAnsi="Arial Narrow" w:cstheme="minorBidi"/>
        </w:rPr>
      </w:pPr>
      <w:ins w:id="227" w:author="Alizée DEDIEU" w:date="2023-11-13T12:28:00Z">
        <w:r>
          <w:rPr>
            <w:rFonts w:ascii="Arial Narrow" w:hAnsi="Arial Narrow" w:cstheme="minorBidi"/>
          </w:rPr>
          <w:t>3.1.</w:t>
        </w:r>
      </w:ins>
      <w:ins w:id="228" w:author="Alizée DEDIEU" w:date="2023-11-13T12:32:00Z">
        <w:r>
          <w:rPr>
            <w:rFonts w:ascii="Arial Narrow" w:hAnsi="Arial Narrow" w:cstheme="minorBidi"/>
          </w:rPr>
          <w:t>10</w:t>
        </w:r>
      </w:ins>
      <w:ins w:id="229" w:author="Alizée DEDIEU" w:date="2023-11-13T12:28:00Z">
        <w:r>
          <w:rPr>
            <w:rFonts w:ascii="Arial Narrow" w:hAnsi="Arial Narrow" w:cstheme="minorBidi"/>
          </w:rPr>
          <w:t>. A chaque fin de mois, e</w:t>
        </w:r>
        <w:r w:rsidRPr="00310887">
          <w:rPr>
            <w:rFonts w:ascii="Arial Narrow" w:hAnsi="Arial Narrow" w:cstheme="minorBidi"/>
          </w:rPr>
          <w:t>nvoyer</w:t>
        </w:r>
      </w:ins>
      <w:ins w:id="230" w:author="Alizée DEDIEU" w:date="2023-11-13T12:29:00Z">
        <w:r>
          <w:rPr>
            <w:rFonts w:ascii="Arial Narrow" w:hAnsi="Arial Narrow" w:cstheme="minorBidi"/>
          </w:rPr>
          <w:t xml:space="preserve"> un</w:t>
        </w:r>
      </w:ins>
      <w:ins w:id="231" w:author="Alizée DEDIEU" w:date="2023-11-13T12:28:00Z">
        <w:r w:rsidRPr="00310887">
          <w:rPr>
            <w:rFonts w:ascii="Arial Narrow" w:hAnsi="Arial Narrow" w:cstheme="minorBidi"/>
          </w:rPr>
          <w:t xml:space="preserve"> état détaillé </w:t>
        </w:r>
        <w:r>
          <w:rPr>
            <w:rFonts w:ascii="Arial Narrow" w:hAnsi="Arial Narrow" w:cstheme="minorBidi"/>
          </w:rPr>
          <w:t xml:space="preserve">(avec les mêmes informations que celles </w:t>
        </w:r>
      </w:ins>
      <w:ins w:id="232" w:author="Alizée DEDIEU" w:date="2023-11-13T12:29:00Z">
        <w:r>
          <w:rPr>
            <w:rFonts w:ascii="Arial Narrow" w:hAnsi="Arial Narrow" w:cstheme="minorBidi"/>
          </w:rPr>
          <w:t>demandées</w:t>
        </w:r>
      </w:ins>
      <w:ins w:id="233" w:author="Alizée DEDIEU" w:date="2023-11-13T12:28:00Z">
        <w:r>
          <w:rPr>
            <w:rFonts w:ascii="Arial Narrow" w:hAnsi="Arial Narrow" w:cstheme="minorBidi"/>
          </w:rPr>
          <w:t xml:space="preserve"> ci-dessus) </w:t>
        </w:r>
        <w:r w:rsidRPr="00310887">
          <w:rPr>
            <w:rFonts w:ascii="Arial Narrow" w:hAnsi="Arial Narrow" w:cstheme="minorBidi"/>
          </w:rPr>
          <w:t xml:space="preserve">avec toutes </w:t>
        </w:r>
        <w:r>
          <w:rPr>
            <w:rFonts w:ascii="Arial Narrow" w:hAnsi="Arial Narrow" w:cstheme="minorBidi"/>
          </w:rPr>
          <w:t>T</w:t>
        </w:r>
        <w:r w:rsidRPr="00310887">
          <w:rPr>
            <w:rFonts w:ascii="Arial Narrow" w:hAnsi="Arial Narrow" w:cstheme="minorBidi"/>
          </w:rPr>
          <w:t>es transactions du mois écoulé</w:t>
        </w:r>
      </w:ins>
      <w:ins w:id="234" w:author="Alizée DEDIEU" w:date="2023-11-13T12:29:00Z">
        <w:r>
          <w:rPr>
            <w:rFonts w:ascii="Arial Narrow" w:hAnsi="Arial Narrow" w:cstheme="minorBidi"/>
          </w:rPr>
          <w:t> </w:t>
        </w:r>
        <w:r w:rsidRPr="00CA1A5B">
          <w:rPr>
            <w:rFonts w:ascii="Arial Narrow" w:hAnsi="Arial Narrow" w:cstheme="minorBidi"/>
            <w:color w:val="000000" w:themeColor="text1"/>
            <w:highlight w:val="yellow"/>
          </w:rPr>
          <w:t>à</w:t>
        </w:r>
        <w:r>
          <w:rPr>
            <w:rFonts w:ascii="Arial Narrow" w:hAnsi="Arial Narrow" w:cstheme="minorBidi"/>
          </w:rPr>
          <w:t xml:space="preserve"> TLScontact ;</w:t>
        </w:r>
      </w:ins>
    </w:p>
    <w:p w14:paraId="78BF8DDE" w14:textId="2420704C" w:rsidR="00CD1FB5" w:rsidRPr="0016355A" w:rsidRDefault="000E3D9D" w:rsidP="000E3D9D">
      <w:pPr>
        <w:spacing w:after="0" w:line="240" w:lineRule="auto"/>
        <w:ind w:left="360"/>
        <w:contextualSpacing/>
        <w:jc w:val="both"/>
        <w:rPr>
          <w:rFonts w:ascii="Arial Narrow" w:hAnsi="Arial Narrow" w:cstheme="minorBidi"/>
          <w:color w:val="FF0000"/>
          <w:highlight w:val="yellow"/>
          <w:rPrChange w:id="235" w:author="Zouhair CHAOUI" w:date="2023-11-15T17:20:00Z">
            <w:rPr>
              <w:rFonts w:ascii="Arial Narrow" w:hAnsi="Arial Narrow" w:cstheme="minorBidi"/>
              <w:color w:val="000000" w:themeColor="text1"/>
              <w:highlight w:val="yellow"/>
            </w:rPr>
          </w:rPrChange>
        </w:rPr>
      </w:pPr>
      <w:ins w:id="236" w:author="Alizée DEDIEU" w:date="2023-11-06T14:30:00Z">
        <w:r w:rsidRPr="0016355A">
          <w:rPr>
            <w:rFonts w:ascii="Arial Narrow" w:hAnsi="Arial Narrow" w:cstheme="minorBidi"/>
            <w:color w:val="FF0000"/>
            <w:highlight w:val="yellow"/>
            <w:rPrChange w:id="237" w:author="Zouhair CHAOUI" w:date="2023-11-15T17:20:00Z">
              <w:rPr>
                <w:rFonts w:ascii="Arial Narrow" w:hAnsi="Arial Narrow" w:cstheme="minorBidi"/>
                <w:color w:val="000000" w:themeColor="text1"/>
                <w:highlight w:val="yellow"/>
              </w:rPr>
            </w:rPrChange>
          </w:rPr>
          <w:lastRenderedPageBreak/>
          <w:t>3</w:t>
        </w:r>
        <w:r w:rsidRPr="0016355A">
          <w:rPr>
            <w:rFonts w:ascii="Arial Narrow" w:hAnsi="Arial Narrow" w:cstheme="minorBidi"/>
            <w:color w:val="FF0000"/>
            <w:highlight w:val="yellow"/>
            <w:rPrChange w:id="238" w:author="Zouhair CHAOUI" w:date="2023-11-15T17:20:00Z">
              <w:rPr>
                <w:rFonts w:ascii="Arial Narrow" w:hAnsi="Arial Narrow" w:cstheme="minorBidi"/>
              </w:rPr>
            </w:rPrChange>
          </w:rPr>
          <w:t>.</w:t>
        </w:r>
        <w:r w:rsidRPr="0016355A">
          <w:rPr>
            <w:rFonts w:ascii="Arial Narrow" w:hAnsi="Arial Narrow" w:cstheme="minorBidi"/>
            <w:color w:val="FF0000"/>
            <w:highlight w:val="yellow"/>
            <w:rPrChange w:id="239" w:author="Zouhair CHAOUI" w:date="2023-11-15T17:20:00Z">
              <w:rPr>
                <w:rFonts w:ascii="Arial Narrow" w:hAnsi="Arial Narrow" w:cstheme="minorBidi"/>
                <w:color w:val="000000" w:themeColor="text1"/>
                <w:highlight w:val="yellow"/>
              </w:rPr>
            </w:rPrChange>
          </w:rPr>
          <w:t>1.</w:t>
        </w:r>
      </w:ins>
      <w:ins w:id="240" w:author="Alizée DEDIEU" w:date="2023-11-13T12:30:00Z">
        <w:r w:rsidR="00310887" w:rsidRPr="0016355A">
          <w:rPr>
            <w:rFonts w:ascii="Arial Narrow" w:hAnsi="Arial Narrow" w:cstheme="minorBidi"/>
            <w:color w:val="FF0000"/>
            <w:highlight w:val="yellow"/>
            <w:rPrChange w:id="241" w:author="Zouhair CHAOUI" w:date="2023-11-15T17:20:00Z">
              <w:rPr>
                <w:rFonts w:ascii="Arial Narrow" w:hAnsi="Arial Narrow" w:cstheme="minorBidi"/>
                <w:color w:val="000000" w:themeColor="text1"/>
                <w:highlight w:val="yellow"/>
              </w:rPr>
            </w:rPrChange>
          </w:rPr>
          <w:t>1</w:t>
        </w:r>
      </w:ins>
      <w:ins w:id="242" w:author="Alizée DEDIEU" w:date="2023-11-13T12:32:00Z">
        <w:r w:rsidR="00310887" w:rsidRPr="0016355A">
          <w:rPr>
            <w:rFonts w:ascii="Arial Narrow" w:hAnsi="Arial Narrow" w:cstheme="minorBidi"/>
            <w:color w:val="FF0000"/>
            <w:highlight w:val="yellow"/>
            <w:rPrChange w:id="243" w:author="Zouhair CHAOUI" w:date="2023-11-15T17:20:00Z">
              <w:rPr>
                <w:rFonts w:ascii="Arial Narrow" w:hAnsi="Arial Narrow" w:cstheme="minorBidi"/>
                <w:color w:val="000000" w:themeColor="text1"/>
                <w:highlight w:val="yellow"/>
              </w:rPr>
            </w:rPrChange>
          </w:rPr>
          <w:t>1</w:t>
        </w:r>
      </w:ins>
      <w:ins w:id="244" w:author="Alizée DEDIEU" w:date="2023-11-06T14:30:00Z">
        <w:r w:rsidRPr="0016355A">
          <w:rPr>
            <w:rFonts w:ascii="Arial Narrow" w:hAnsi="Arial Narrow" w:cstheme="minorBidi"/>
            <w:color w:val="FF0000"/>
            <w:highlight w:val="yellow"/>
            <w:rPrChange w:id="245" w:author="Zouhair CHAOUI" w:date="2023-11-15T17:20:00Z">
              <w:rPr>
                <w:rFonts w:ascii="Arial Narrow" w:hAnsi="Arial Narrow" w:cstheme="minorBidi"/>
                <w:color w:val="000000" w:themeColor="text1"/>
                <w:highlight w:val="yellow"/>
              </w:rPr>
            </w:rPrChange>
          </w:rPr>
          <w:t xml:space="preserve">. </w:t>
        </w:r>
      </w:ins>
      <w:r w:rsidR="00CD1FB5" w:rsidRPr="0016355A">
        <w:rPr>
          <w:rFonts w:ascii="Arial Narrow" w:hAnsi="Arial Narrow" w:cstheme="minorBidi"/>
          <w:color w:val="FF0000"/>
          <w:highlight w:val="yellow"/>
          <w:rPrChange w:id="246" w:author="Zouhair CHAOUI" w:date="2023-11-15T17:20:00Z">
            <w:rPr>
              <w:rFonts w:ascii="Arial Narrow" w:hAnsi="Arial Narrow" w:cstheme="minorBidi"/>
              <w:color w:val="000000" w:themeColor="text1"/>
              <w:highlight w:val="yellow"/>
            </w:rPr>
          </w:rPrChange>
        </w:rPr>
        <w:t xml:space="preserve">Les virements </w:t>
      </w:r>
      <w:r w:rsidR="00CD1FB5" w:rsidRPr="0016355A">
        <w:rPr>
          <w:rFonts w:ascii="Arial Narrow" w:hAnsi="Arial Narrow" w:cstheme="minorBidi"/>
          <w:color w:val="FF0000"/>
          <w:highlight w:val="yellow"/>
          <w:rPrChange w:id="247" w:author="Zouhair CHAOUI" w:date="2023-11-15T17:21:00Z">
            <w:rPr>
              <w:rFonts w:ascii="Arial Narrow" w:hAnsi="Arial Narrow" w:cstheme="minorBidi"/>
              <w:color w:val="000000" w:themeColor="text1"/>
              <w:highlight w:val="yellow"/>
            </w:rPr>
          </w:rPrChange>
        </w:rPr>
        <w:t xml:space="preserve">au profit de </w:t>
      </w:r>
      <w:proofErr w:type="spellStart"/>
      <w:r w:rsidR="00CD1FB5" w:rsidRPr="0016355A">
        <w:rPr>
          <w:rFonts w:ascii="Arial Narrow" w:hAnsi="Arial Narrow" w:cstheme="minorBidi"/>
          <w:color w:val="FF0000"/>
          <w:highlight w:val="yellow"/>
          <w:rPrChange w:id="248" w:author="Zouhair CHAOUI" w:date="2023-11-15T17:21:00Z">
            <w:rPr>
              <w:rFonts w:ascii="Arial Narrow" w:hAnsi="Arial Narrow" w:cstheme="minorBidi"/>
              <w:color w:val="000000" w:themeColor="text1"/>
              <w:highlight w:val="yellow"/>
            </w:rPr>
          </w:rPrChange>
        </w:rPr>
        <w:t>TLS</w:t>
      </w:r>
      <w:ins w:id="249" w:author="Alizée DEDIEU" w:date="2023-11-06T12:15:00Z">
        <w:r w:rsidR="00400F0E" w:rsidRPr="0016355A">
          <w:rPr>
            <w:rFonts w:ascii="Arial Narrow" w:hAnsi="Arial Narrow" w:cstheme="minorBidi"/>
            <w:color w:val="FF0000"/>
            <w:highlight w:val="yellow"/>
            <w:rPrChange w:id="250" w:author="Zouhair CHAOUI" w:date="2023-11-15T17:21:00Z">
              <w:rPr>
                <w:rFonts w:ascii="Arial Narrow" w:hAnsi="Arial Narrow" w:cstheme="minorBidi"/>
                <w:color w:val="000000" w:themeColor="text1"/>
                <w:highlight w:val="yellow"/>
              </w:rPr>
            </w:rPrChange>
          </w:rPr>
          <w:t>contact</w:t>
        </w:r>
      </w:ins>
      <w:proofErr w:type="spellEnd"/>
      <w:r w:rsidR="00CD1FB5" w:rsidRPr="0016355A">
        <w:rPr>
          <w:rFonts w:ascii="Arial Narrow" w:hAnsi="Arial Narrow" w:cstheme="minorBidi"/>
          <w:color w:val="FF0000"/>
          <w:highlight w:val="yellow"/>
          <w:rPrChange w:id="251" w:author="Zouhair CHAOUI" w:date="2023-11-15T17:21:00Z">
            <w:rPr>
              <w:rFonts w:ascii="Arial Narrow" w:hAnsi="Arial Narrow" w:cstheme="minorBidi"/>
              <w:color w:val="000000" w:themeColor="text1"/>
              <w:highlight w:val="yellow"/>
            </w:rPr>
          </w:rPrChange>
        </w:rPr>
        <w:t xml:space="preserve"> sont effectués</w:t>
      </w:r>
      <w:ins w:id="252" w:author="Zouhair CHAOUI" w:date="2023-11-15T17:19:00Z">
        <w:r w:rsidR="0016355A" w:rsidRPr="0016355A">
          <w:rPr>
            <w:rFonts w:ascii="Arial Narrow" w:hAnsi="Arial Narrow" w:cstheme="minorBidi"/>
            <w:color w:val="FF0000"/>
            <w:highlight w:val="yellow"/>
            <w:rPrChange w:id="253" w:author="Zouhair CHAOUI" w:date="2023-11-15T17:21:00Z">
              <w:rPr>
                <w:rFonts w:ascii="Arial Narrow" w:hAnsi="Arial Narrow" w:cstheme="minorBidi"/>
                <w:color w:val="000000" w:themeColor="text1"/>
                <w:highlight w:val="yellow"/>
              </w:rPr>
            </w:rPrChange>
          </w:rPr>
          <w:t xml:space="preserve"> à partir</w:t>
        </w:r>
      </w:ins>
      <w:del w:id="254" w:author="Zouhair CHAOUI" w:date="2023-11-15T17:19:00Z">
        <w:r w:rsidR="00CD1FB5" w:rsidRPr="0016355A" w:rsidDel="0016355A">
          <w:rPr>
            <w:rFonts w:ascii="Arial Narrow" w:hAnsi="Arial Narrow" w:cstheme="minorBidi"/>
            <w:color w:val="FF0000"/>
            <w:highlight w:val="yellow"/>
            <w:rPrChange w:id="255" w:author="Zouhair CHAOUI" w:date="2023-11-15T17:21:00Z">
              <w:rPr>
                <w:rFonts w:ascii="Arial Narrow" w:hAnsi="Arial Narrow" w:cstheme="minorBidi"/>
                <w:color w:val="000000" w:themeColor="text1"/>
                <w:highlight w:val="yellow"/>
              </w:rPr>
            </w:rPrChange>
          </w:rPr>
          <w:delText xml:space="preserve"> vers le</w:delText>
        </w:r>
      </w:del>
      <w:ins w:id="256" w:author="Zouhair CHAOUI" w:date="2023-11-15T17:19:00Z">
        <w:r w:rsidR="0016355A" w:rsidRPr="0016355A">
          <w:rPr>
            <w:rFonts w:ascii="Arial Narrow" w:hAnsi="Arial Narrow" w:cstheme="minorBidi"/>
            <w:color w:val="FF0000"/>
            <w:highlight w:val="yellow"/>
            <w:rPrChange w:id="257" w:author="Zouhair CHAOUI" w:date="2023-11-15T17:21:00Z">
              <w:rPr>
                <w:rFonts w:ascii="Arial Narrow" w:hAnsi="Arial Narrow" w:cstheme="minorBidi"/>
                <w:color w:val="000000" w:themeColor="text1"/>
                <w:highlight w:val="yellow"/>
              </w:rPr>
            </w:rPrChange>
          </w:rPr>
          <w:t xml:space="preserve"> du</w:t>
        </w:r>
      </w:ins>
      <w:r w:rsidR="00CD1FB5" w:rsidRPr="0016355A">
        <w:rPr>
          <w:rFonts w:ascii="Arial Narrow" w:hAnsi="Arial Narrow" w:cstheme="minorBidi"/>
          <w:color w:val="FF0000"/>
          <w:highlight w:val="yellow"/>
          <w:rPrChange w:id="258" w:author="Zouhair CHAOUI" w:date="2023-11-15T17:21:00Z">
            <w:rPr>
              <w:rFonts w:ascii="Arial Narrow" w:hAnsi="Arial Narrow" w:cstheme="minorBidi"/>
              <w:color w:val="000000" w:themeColor="text1"/>
              <w:highlight w:val="yellow"/>
            </w:rPr>
          </w:rPrChange>
        </w:rPr>
        <w:t xml:space="preserve"> compte ouvert à l’agence </w:t>
      </w:r>
      <w:r w:rsidR="00CA1A5B" w:rsidRPr="0016355A">
        <w:rPr>
          <w:rFonts w:ascii="Arial Narrow" w:hAnsi="Arial Narrow" w:cstheme="minorBidi"/>
          <w:color w:val="FF0000"/>
          <w:highlight w:val="yellow"/>
          <w:rPrChange w:id="259" w:author="Zouhair CHAOUI" w:date="2023-11-15T17:21:00Z">
            <w:rPr>
              <w:rFonts w:ascii="Arial Narrow" w:hAnsi="Arial Narrow" w:cstheme="minorBidi"/>
              <w:color w:val="000000" w:themeColor="text1"/>
              <w:highlight w:val="yellow"/>
            </w:rPr>
          </w:rPrChange>
        </w:rPr>
        <w:t>CBAO</w:t>
      </w:r>
      <w:ins w:id="260" w:author="Zouhair CHAOUI" w:date="2023-11-16T08:25:00Z">
        <w:r w:rsidR="00336706">
          <w:rPr>
            <w:rFonts w:ascii="Arial Narrow" w:hAnsi="Arial Narrow" w:cstheme="minorBidi"/>
            <w:color w:val="FF0000"/>
            <w:highlight w:val="yellow"/>
          </w:rPr>
          <w:t xml:space="preserve"> Siège</w:t>
        </w:r>
      </w:ins>
      <w:del w:id="261" w:author="Zouhair CHAOUI" w:date="2023-11-16T08:25:00Z">
        <w:r w:rsidR="00CA1A5B" w:rsidRPr="0016355A" w:rsidDel="00336706">
          <w:rPr>
            <w:rFonts w:ascii="Arial Narrow" w:hAnsi="Arial Narrow" w:cstheme="minorBidi"/>
            <w:color w:val="FF0000"/>
            <w:highlight w:val="yellow"/>
            <w:rPrChange w:id="262" w:author="Zouhair CHAOUI" w:date="2023-11-15T17:21:00Z">
              <w:rPr>
                <w:rFonts w:ascii="Arial Narrow" w:hAnsi="Arial Narrow" w:cstheme="minorBidi"/>
                <w:color w:val="000000" w:themeColor="text1"/>
                <w:highlight w:val="yellow"/>
              </w:rPr>
            </w:rPrChange>
          </w:rPr>
          <w:delText xml:space="preserve"> </w:delText>
        </w:r>
        <w:r w:rsidR="00CD1FB5" w:rsidRPr="0016355A" w:rsidDel="00336706">
          <w:rPr>
            <w:rFonts w:ascii="Arial Narrow" w:hAnsi="Arial Narrow" w:cstheme="minorBidi"/>
            <w:color w:val="FF0000"/>
            <w:highlight w:val="yellow"/>
            <w:rPrChange w:id="263" w:author="Zouhair CHAOUI" w:date="2023-11-15T17:21:00Z">
              <w:rPr>
                <w:rFonts w:ascii="Arial Narrow" w:hAnsi="Arial Narrow" w:cstheme="minorBidi"/>
                <w:color w:val="000000" w:themeColor="text1"/>
                <w:highlight w:val="yellow"/>
              </w:rPr>
            </w:rPrChange>
          </w:rPr>
          <w:delText>a</w:delText>
        </w:r>
      </w:del>
      <w:ins w:id="264" w:author="Zouhair CHAOUI" w:date="2023-11-16T08:25:00Z">
        <w:r w:rsidR="00336706">
          <w:rPr>
            <w:rFonts w:ascii="Arial Narrow" w:hAnsi="Arial Narrow" w:cstheme="minorBidi"/>
            <w:color w:val="FF0000"/>
            <w:highlight w:val="yellow"/>
          </w:rPr>
          <w:t xml:space="preserve"> a</w:t>
        </w:r>
      </w:ins>
      <w:r w:rsidR="00CD1FB5" w:rsidRPr="0016355A">
        <w:rPr>
          <w:rFonts w:ascii="Arial Narrow" w:hAnsi="Arial Narrow" w:cstheme="minorBidi"/>
          <w:color w:val="FF0000"/>
          <w:highlight w:val="yellow"/>
          <w:rPrChange w:id="265" w:author="Zouhair CHAOUI" w:date="2023-11-15T17:21:00Z">
            <w:rPr>
              <w:rFonts w:ascii="Arial Narrow" w:hAnsi="Arial Narrow" w:cstheme="minorBidi"/>
              <w:color w:val="000000" w:themeColor="text1"/>
              <w:highlight w:val="yellow"/>
            </w:rPr>
          </w:rPrChange>
        </w:rPr>
        <w:t xml:space="preserve">u nom de </w:t>
      </w:r>
      <w:ins w:id="266" w:author="Zouhair CHAOUI" w:date="2023-11-16T08:25:00Z">
        <w:r w:rsidR="00336706">
          <w:rPr>
            <w:rFonts w:ascii="Arial Narrow" w:hAnsi="Arial Narrow" w:cstheme="minorBidi"/>
            <w:color w:val="FF0000"/>
            <w:highlight w:val="yellow"/>
          </w:rPr>
          <w:t xml:space="preserve">Wafacash West </w:t>
        </w:r>
        <w:proofErr w:type="spellStart"/>
        <w:r w:rsidR="00336706">
          <w:rPr>
            <w:rFonts w:ascii="Arial Narrow" w:hAnsi="Arial Narrow" w:cstheme="minorBidi"/>
            <w:color w:val="FF0000"/>
            <w:highlight w:val="yellow"/>
          </w:rPr>
          <w:t>Africa</w:t>
        </w:r>
      </w:ins>
      <w:proofErr w:type="spellEnd"/>
      <w:del w:id="267" w:author="Zouhair CHAOUI" w:date="2023-11-16T08:25:00Z">
        <w:r w:rsidR="00CA1A5B" w:rsidRPr="0016355A" w:rsidDel="00336706">
          <w:rPr>
            <w:rFonts w:ascii="Arial Narrow" w:hAnsi="Arial Narrow" w:cstheme="minorBidi"/>
            <w:color w:val="FF0000"/>
            <w:highlight w:val="yellow"/>
            <w:rPrChange w:id="268" w:author="Zouhair CHAOUI" w:date="2023-11-15T17:21:00Z">
              <w:rPr>
                <w:rFonts w:ascii="Arial Narrow" w:hAnsi="Arial Narrow" w:cstheme="minorBidi"/>
                <w:color w:val="000000" w:themeColor="text1"/>
                <w:highlight w:val="yellow"/>
              </w:rPr>
            </w:rPrChange>
          </w:rPr>
          <w:delText>CBAO SIEGE</w:delText>
        </w:r>
      </w:del>
      <w:r w:rsidR="00CA1A5B" w:rsidRPr="0016355A">
        <w:rPr>
          <w:rFonts w:ascii="Arial Narrow" w:hAnsi="Arial Narrow" w:cstheme="minorBidi"/>
          <w:color w:val="FF0000"/>
          <w:highlight w:val="yellow"/>
          <w:rPrChange w:id="269" w:author="Zouhair CHAOUI" w:date="2023-11-15T17:21:00Z">
            <w:rPr>
              <w:rFonts w:ascii="Arial Narrow" w:hAnsi="Arial Narrow" w:cstheme="minorBidi"/>
              <w:color w:val="000000" w:themeColor="text1"/>
              <w:highlight w:val="yellow"/>
            </w:rPr>
          </w:rPrChange>
        </w:rPr>
        <w:t xml:space="preserve"> </w:t>
      </w:r>
      <w:r w:rsidR="00CD1FB5" w:rsidRPr="0016355A">
        <w:rPr>
          <w:rFonts w:ascii="Arial Narrow" w:hAnsi="Arial Narrow" w:cstheme="minorBidi"/>
          <w:color w:val="FF0000"/>
          <w:highlight w:val="yellow"/>
          <w:rPrChange w:id="270" w:author="Zouhair CHAOUI" w:date="2023-11-15T17:21:00Z">
            <w:rPr>
              <w:rFonts w:ascii="Arial Narrow" w:hAnsi="Arial Narrow" w:cstheme="minorBidi"/>
              <w:color w:val="000000" w:themeColor="text1"/>
              <w:highlight w:val="yellow"/>
            </w:rPr>
          </w:rPrChange>
        </w:rPr>
        <w:t>sous le</w:t>
      </w:r>
      <w:ins w:id="271" w:author="Zouhair CHAOUI" w:date="2023-11-16T08:25:00Z">
        <w:r w:rsidR="00336706">
          <w:rPr>
            <w:rFonts w:ascii="Arial Narrow" w:hAnsi="Arial Narrow" w:cstheme="minorBidi"/>
            <w:color w:val="FF0000"/>
            <w:highlight w:val="yellow"/>
          </w:rPr>
          <w:t xml:space="preserve"> N°</w:t>
        </w:r>
      </w:ins>
      <w:r w:rsidR="00CD1FB5" w:rsidRPr="0016355A">
        <w:rPr>
          <w:rFonts w:ascii="Arial Narrow" w:hAnsi="Arial Narrow" w:cstheme="minorBidi"/>
          <w:color w:val="FF0000"/>
          <w:highlight w:val="yellow"/>
          <w:rPrChange w:id="272" w:author="Zouhair CHAOUI" w:date="2023-11-15T17:21:00Z">
            <w:rPr>
              <w:rFonts w:ascii="Arial Narrow" w:hAnsi="Arial Narrow" w:cstheme="minorBidi"/>
              <w:color w:val="000000" w:themeColor="text1"/>
              <w:highlight w:val="yellow"/>
            </w:rPr>
          </w:rPrChange>
        </w:rPr>
        <w:t xml:space="preserve"> </w:t>
      </w:r>
      <w:r w:rsidR="00CA1A5B" w:rsidRPr="0016355A">
        <w:rPr>
          <w:rFonts w:ascii="Arial Narrow" w:hAnsi="Arial Narrow" w:cstheme="minorBidi"/>
          <w:color w:val="FF0000"/>
          <w:highlight w:val="yellow"/>
          <w:rPrChange w:id="273" w:author="Zouhair CHAOUI" w:date="2023-11-15T17:21:00Z">
            <w:rPr>
              <w:rFonts w:ascii="Arial Narrow" w:hAnsi="Arial Narrow" w:cstheme="minorBidi"/>
              <w:color w:val="000000" w:themeColor="text1"/>
              <w:highlight w:val="yellow"/>
            </w:rPr>
          </w:rPrChange>
        </w:rPr>
        <w:t>S</w:t>
      </w:r>
      <w:r w:rsidR="00CD1FB5" w:rsidRPr="0016355A">
        <w:rPr>
          <w:rFonts w:ascii="Arial Narrow" w:hAnsi="Arial Narrow" w:cstheme="minorBidi"/>
          <w:color w:val="FF0000"/>
          <w:highlight w:val="yellow"/>
          <w:rPrChange w:id="274" w:author="Zouhair CHAOUI" w:date="2023-11-15T17:21:00Z">
            <w:rPr>
              <w:rFonts w:ascii="Arial Narrow" w:hAnsi="Arial Narrow" w:cstheme="minorBidi"/>
              <w:color w:val="000000" w:themeColor="text1"/>
              <w:highlight w:val="yellow"/>
            </w:rPr>
          </w:rPrChange>
        </w:rPr>
        <w:t>N</w:t>
      </w:r>
      <w:r w:rsidR="00CA1A5B" w:rsidRPr="0016355A">
        <w:rPr>
          <w:rFonts w:ascii="Arial Narrow" w:hAnsi="Arial Narrow" w:cstheme="minorBidi"/>
          <w:color w:val="FF0000"/>
          <w:highlight w:val="yellow"/>
          <w:rPrChange w:id="275" w:author="Zouhair CHAOUI" w:date="2023-11-15T17:21:00Z">
            <w:rPr>
              <w:rFonts w:ascii="Arial Narrow" w:hAnsi="Arial Narrow" w:cstheme="minorBidi"/>
              <w:color w:val="000000" w:themeColor="text1"/>
              <w:highlight w:val="yellow"/>
            </w:rPr>
          </w:rPrChange>
        </w:rPr>
        <w:t>..01201201036176744801 32</w:t>
      </w:r>
      <w:r w:rsidR="00CD1FB5" w:rsidRPr="0016355A">
        <w:rPr>
          <w:rFonts w:ascii="Arial Narrow" w:hAnsi="Arial Narrow" w:cstheme="minorBidi"/>
          <w:color w:val="FF0000"/>
          <w:highlight w:val="yellow"/>
          <w:rPrChange w:id="276" w:author="Zouhair CHAOUI" w:date="2023-11-15T17:21:00Z">
            <w:rPr>
              <w:rFonts w:ascii="Arial Narrow" w:hAnsi="Arial Narrow" w:cstheme="minorBidi"/>
              <w:color w:val="000000" w:themeColor="text1"/>
              <w:highlight w:val="yellow"/>
            </w:rPr>
          </w:rPrChange>
        </w:rPr>
        <w:t>;</w:t>
      </w:r>
      <w:ins w:id="277" w:author="Zouhair CHAOUI" w:date="2023-11-15T17:19:00Z">
        <w:r w:rsidR="0016355A" w:rsidRPr="0016355A">
          <w:rPr>
            <w:rFonts w:ascii="Arial Narrow" w:hAnsi="Arial Narrow" w:cstheme="minorBidi"/>
            <w:color w:val="FF0000"/>
            <w:highlight w:val="yellow"/>
            <w:rPrChange w:id="278" w:author="Zouhair CHAOUI" w:date="2023-11-15T17:21:00Z">
              <w:rPr>
                <w:rFonts w:ascii="Arial Narrow" w:hAnsi="Arial Narrow" w:cstheme="minorBidi"/>
                <w:color w:val="000000" w:themeColor="text1"/>
                <w:highlight w:val="yellow"/>
              </w:rPr>
            </w:rPrChange>
          </w:rPr>
          <w:t xml:space="preserve"> </w:t>
        </w:r>
      </w:ins>
    </w:p>
    <w:p w14:paraId="67B268A5" w14:textId="14625E1C" w:rsidR="00CD1FB5" w:rsidRPr="00CD1FB5" w:rsidRDefault="000E3D9D" w:rsidP="000E3D9D">
      <w:pPr>
        <w:spacing w:after="0" w:line="240" w:lineRule="auto"/>
        <w:ind w:left="360"/>
        <w:contextualSpacing/>
        <w:jc w:val="both"/>
        <w:rPr>
          <w:rFonts w:ascii="Arial Narrow" w:hAnsi="Arial Narrow" w:cstheme="minorBidi"/>
        </w:rPr>
      </w:pPr>
      <w:commentRangeStart w:id="279"/>
      <w:ins w:id="280" w:author="Alizée DEDIEU" w:date="2023-11-06T14:30:00Z">
        <w:r>
          <w:rPr>
            <w:rFonts w:ascii="Arial Narrow" w:hAnsi="Arial Narrow" w:cstheme="minorBidi"/>
          </w:rPr>
          <w:t>3.1.</w:t>
        </w:r>
      </w:ins>
      <w:ins w:id="281" w:author="Alizée DEDIEU" w:date="2023-11-13T12:29:00Z">
        <w:r w:rsidR="00310887">
          <w:rPr>
            <w:rFonts w:ascii="Arial Narrow" w:hAnsi="Arial Narrow" w:cstheme="minorBidi"/>
          </w:rPr>
          <w:t>1</w:t>
        </w:r>
      </w:ins>
      <w:ins w:id="282" w:author="Alizée DEDIEU" w:date="2023-11-13T12:32:00Z">
        <w:r w:rsidR="00310887">
          <w:rPr>
            <w:rFonts w:ascii="Arial Narrow" w:hAnsi="Arial Narrow" w:cstheme="minorBidi"/>
          </w:rPr>
          <w:t>2</w:t>
        </w:r>
      </w:ins>
      <w:ins w:id="283" w:author="Alizée DEDIEU" w:date="2023-11-06T14:30:00Z">
        <w:r>
          <w:rPr>
            <w:rFonts w:ascii="Arial Narrow" w:hAnsi="Arial Narrow" w:cstheme="minorBidi"/>
          </w:rPr>
          <w:t xml:space="preserve">. </w:t>
        </w:r>
      </w:ins>
      <w:r w:rsidR="00CD1FB5" w:rsidRPr="00CD1FB5">
        <w:rPr>
          <w:rFonts w:ascii="Arial Narrow" w:hAnsi="Arial Narrow" w:cstheme="minorBidi"/>
        </w:rPr>
        <w:t xml:space="preserve">Communiquer chaque jour ouvrable à </w:t>
      </w:r>
      <w:r w:rsidR="00CD1FB5">
        <w:rPr>
          <w:rFonts w:ascii="Arial Narrow" w:hAnsi="Arial Narrow" w:cstheme="minorBidi"/>
        </w:rPr>
        <w:t>TLS</w:t>
      </w:r>
      <w:ins w:id="284" w:author="Alizée DEDIEU" w:date="2023-11-06T12:15:00Z">
        <w:r w:rsidR="00400F0E">
          <w:rPr>
            <w:rFonts w:ascii="Arial Narrow" w:hAnsi="Arial Narrow" w:cstheme="minorBidi"/>
          </w:rPr>
          <w:t>contact</w:t>
        </w:r>
      </w:ins>
      <w:ins w:id="285" w:author="Alizée DEDIEU" w:date="2023-11-06T14:31:00Z">
        <w:r>
          <w:rPr>
            <w:rFonts w:ascii="Arial Narrow" w:hAnsi="Arial Narrow" w:cstheme="minorBidi"/>
          </w:rPr>
          <w:t xml:space="preserve"> </w:t>
        </w:r>
      </w:ins>
      <w:r w:rsidR="00CD1FB5" w:rsidRPr="00CD1FB5">
        <w:rPr>
          <w:rFonts w:ascii="Arial Narrow" w:hAnsi="Arial Narrow" w:cstheme="minorBidi"/>
        </w:rPr>
        <w:t>la ventilation des sommes portées à son compte par Canal de paiement ;</w:t>
      </w:r>
      <w:commentRangeEnd w:id="279"/>
      <w:r w:rsidR="0006623E">
        <w:rPr>
          <w:rStyle w:val="Marquedecommentaire"/>
        </w:rPr>
        <w:commentReference w:id="279"/>
      </w:r>
    </w:p>
    <w:p w14:paraId="42656A77" w14:textId="3760A59F" w:rsidR="00CD1FB5" w:rsidRPr="00CD1FB5" w:rsidRDefault="0006623E" w:rsidP="0006623E">
      <w:pPr>
        <w:spacing w:after="0" w:line="240" w:lineRule="auto"/>
        <w:ind w:left="360"/>
        <w:contextualSpacing/>
        <w:jc w:val="both"/>
        <w:rPr>
          <w:rFonts w:ascii="Arial Narrow" w:hAnsi="Arial Narrow" w:cstheme="minorBidi"/>
        </w:rPr>
      </w:pPr>
      <w:ins w:id="286" w:author="Alizée DEDIEU" w:date="2023-11-06T14:33:00Z">
        <w:r>
          <w:rPr>
            <w:rFonts w:ascii="Arial Narrow" w:hAnsi="Arial Narrow" w:cstheme="minorBidi"/>
          </w:rPr>
          <w:t>3.1.</w:t>
        </w:r>
      </w:ins>
      <w:ins w:id="287" w:author="Alizée DEDIEU" w:date="2023-11-13T12:28:00Z">
        <w:r w:rsidR="00310887">
          <w:rPr>
            <w:rFonts w:ascii="Arial Narrow" w:hAnsi="Arial Narrow" w:cstheme="minorBidi"/>
          </w:rPr>
          <w:t>1</w:t>
        </w:r>
      </w:ins>
      <w:ins w:id="288" w:author="Alizée DEDIEU" w:date="2023-11-13T12:32:00Z">
        <w:r w:rsidR="00310887">
          <w:rPr>
            <w:rFonts w:ascii="Arial Narrow" w:hAnsi="Arial Narrow" w:cstheme="minorBidi"/>
          </w:rPr>
          <w:t>3</w:t>
        </w:r>
      </w:ins>
      <w:ins w:id="289" w:author="Alizée DEDIEU" w:date="2023-11-06T14:33:00Z">
        <w:r>
          <w:rPr>
            <w:rFonts w:ascii="Arial Narrow" w:hAnsi="Arial Narrow" w:cstheme="minorBidi"/>
          </w:rPr>
          <w:t xml:space="preserve">. </w:t>
        </w:r>
      </w:ins>
      <w:r w:rsidR="00CD1FB5" w:rsidRPr="00CD1FB5">
        <w:rPr>
          <w:rFonts w:ascii="Arial Narrow" w:hAnsi="Arial Narrow" w:cstheme="minorBidi"/>
        </w:rPr>
        <w:t>Assurer la gestion, le suivi et la maintenance de ses plates-formes conformément aux normes et aux standards en la matière ;</w:t>
      </w:r>
    </w:p>
    <w:p w14:paraId="47B23FFB" w14:textId="09358045" w:rsidR="00CD1FB5" w:rsidRDefault="0006623E" w:rsidP="0006623E">
      <w:pPr>
        <w:spacing w:after="0" w:line="240" w:lineRule="auto"/>
        <w:ind w:left="360"/>
        <w:contextualSpacing/>
        <w:jc w:val="both"/>
        <w:rPr>
          <w:ins w:id="290" w:author="Alizée DEDIEU" w:date="2023-11-06T14:34:00Z"/>
          <w:rFonts w:ascii="Arial Narrow" w:hAnsi="Arial Narrow" w:cstheme="minorBidi"/>
        </w:rPr>
      </w:pPr>
      <w:ins w:id="291" w:author="Alizée DEDIEU" w:date="2023-11-06T14:33:00Z">
        <w:r>
          <w:rPr>
            <w:rFonts w:ascii="Arial Narrow" w:hAnsi="Arial Narrow" w:cstheme="minorBidi"/>
          </w:rPr>
          <w:t>3.1.1</w:t>
        </w:r>
      </w:ins>
      <w:ins w:id="292" w:author="Alizée DEDIEU" w:date="2023-11-13T12:32:00Z">
        <w:r w:rsidR="00310887">
          <w:rPr>
            <w:rFonts w:ascii="Arial Narrow" w:hAnsi="Arial Narrow" w:cstheme="minorBidi"/>
          </w:rPr>
          <w:t>4</w:t>
        </w:r>
      </w:ins>
      <w:ins w:id="293" w:author="Alizée DEDIEU" w:date="2023-11-06T14:33:00Z">
        <w:r>
          <w:rPr>
            <w:rFonts w:ascii="Arial Narrow" w:hAnsi="Arial Narrow" w:cstheme="minorBidi"/>
          </w:rPr>
          <w:t xml:space="preserve">. </w:t>
        </w:r>
      </w:ins>
      <w:r w:rsidR="00CD1FB5" w:rsidRPr="00400F0E">
        <w:rPr>
          <w:rFonts w:ascii="Arial Narrow" w:hAnsi="Arial Narrow" w:cstheme="minorBidi"/>
        </w:rPr>
        <w:t>Informer TLS</w:t>
      </w:r>
      <w:ins w:id="294" w:author="Alizée DEDIEU" w:date="2023-11-06T12:16:00Z">
        <w:r w:rsidR="00400F0E" w:rsidRPr="00400F0E">
          <w:rPr>
            <w:rFonts w:ascii="Arial Narrow" w:hAnsi="Arial Narrow" w:cstheme="minorBidi"/>
          </w:rPr>
          <w:t>contact</w:t>
        </w:r>
      </w:ins>
      <w:r w:rsidR="00CD1FB5" w:rsidRPr="00400F0E">
        <w:rPr>
          <w:rFonts w:ascii="Arial Narrow" w:hAnsi="Arial Narrow" w:cstheme="minorBidi"/>
        </w:rPr>
        <w:t xml:space="preserve">, dans un délai raisonnable, de toute maintenance de son système d’information, de nature à interrompre le </w:t>
      </w:r>
      <w:ins w:id="295" w:author="Alizée DEDIEU" w:date="2023-11-06T14:57:00Z">
        <w:r w:rsidR="001D44A1">
          <w:rPr>
            <w:rFonts w:ascii="Arial Narrow" w:hAnsi="Arial Narrow" w:cstheme="minorBidi"/>
          </w:rPr>
          <w:t>S</w:t>
        </w:r>
      </w:ins>
      <w:del w:id="296" w:author="Alizée DEDIEU" w:date="2023-11-06T14:57:00Z">
        <w:r w:rsidR="00B41E39" w:rsidRPr="00400F0E" w:rsidDel="001D44A1">
          <w:rPr>
            <w:rFonts w:ascii="Arial Narrow" w:hAnsi="Arial Narrow" w:cstheme="minorBidi"/>
          </w:rPr>
          <w:delText>s</w:delText>
        </w:r>
      </w:del>
      <w:r w:rsidR="00CD1FB5" w:rsidRPr="00400F0E">
        <w:rPr>
          <w:rFonts w:ascii="Arial Narrow" w:hAnsi="Arial Narrow" w:cstheme="minorBidi"/>
        </w:rPr>
        <w:t>ervice et de la durée de ladite interruption </w:t>
      </w:r>
      <w:r w:rsidR="00CD1FB5" w:rsidRPr="00CD1FB5">
        <w:rPr>
          <w:rFonts w:ascii="Arial Narrow" w:hAnsi="Arial Narrow" w:cstheme="minorBidi"/>
        </w:rPr>
        <w:t>;</w:t>
      </w:r>
    </w:p>
    <w:p w14:paraId="3EF12798" w14:textId="7847C850" w:rsidR="0006623E" w:rsidRPr="00CD1FB5" w:rsidDel="008927D5" w:rsidRDefault="0006623E" w:rsidP="0006623E">
      <w:pPr>
        <w:spacing w:after="0" w:line="240" w:lineRule="auto"/>
        <w:ind w:left="360"/>
        <w:contextualSpacing/>
        <w:jc w:val="both"/>
        <w:rPr>
          <w:del w:id="297" w:author="Alizée DEDIEU" w:date="2023-11-06T15:23:00Z"/>
          <w:rFonts w:ascii="Arial Narrow" w:hAnsi="Arial Narrow" w:cstheme="minorBidi"/>
        </w:rPr>
      </w:pPr>
      <w:ins w:id="298" w:author="Alizée DEDIEU" w:date="2023-11-06T14:34:00Z">
        <w:r>
          <w:rPr>
            <w:rFonts w:ascii="Arial Narrow" w:hAnsi="Arial Narrow" w:cstheme="minorBidi"/>
          </w:rPr>
          <w:t>3.1.1</w:t>
        </w:r>
      </w:ins>
      <w:ins w:id="299" w:author="Alizée DEDIEU" w:date="2023-11-13T12:32:00Z">
        <w:r w:rsidR="00310887">
          <w:rPr>
            <w:rFonts w:ascii="Arial Narrow" w:hAnsi="Arial Narrow" w:cstheme="minorBidi"/>
          </w:rPr>
          <w:t>5</w:t>
        </w:r>
      </w:ins>
      <w:ins w:id="300" w:author="Alizée DEDIEU" w:date="2023-11-06T14:34:00Z">
        <w:r>
          <w:rPr>
            <w:rFonts w:ascii="Arial Narrow" w:hAnsi="Arial Narrow" w:cstheme="minorBidi"/>
          </w:rPr>
          <w:t xml:space="preserve">. En cas de suspension du Système de paiement </w:t>
        </w:r>
      </w:ins>
      <w:ins w:id="301" w:author="Alizée DEDIEU" w:date="2023-11-06T14:35:00Z">
        <w:r>
          <w:rPr>
            <w:rFonts w:ascii="Arial Narrow" w:hAnsi="Arial Narrow" w:cstheme="minorBidi"/>
          </w:rPr>
          <w:t>dû à une défaillance propre aux systèmes de Wafacash, Wafacash mettra en œuvre tous les moyens nécessaire</w:t>
        </w:r>
      </w:ins>
      <w:ins w:id="302" w:author="Alizée DEDIEU" w:date="2023-11-06T14:36:00Z">
        <w:r>
          <w:rPr>
            <w:rFonts w:ascii="Arial Narrow" w:hAnsi="Arial Narrow" w:cstheme="minorBidi"/>
          </w:rPr>
          <w:t>s</w:t>
        </w:r>
      </w:ins>
      <w:ins w:id="303" w:author="Alizée DEDIEU" w:date="2023-11-06T14:35:00Z">
        <w:r>
          <w:rPr>
            <w:rFonts w:ascii="Arial Narrow" w:hAnsi="Arial Narrow" w:cstheme="minorBidi"/>
          </w:rPr>
          <w:t xml:space="preserve"> à la résolution du problème</w:t>
        </w:r>
      </w:ins>
      <w:ins w:id="304" w:author="Alizée DEDIEU" w:date="2023-11-06T14:36:00Z">
        <w:r>
          <w:rPr>
            <w:rFonts w:ascii="Arial Narrow" w:hAnsi="Arial Narrow" w:cstheme="minorBidi"/>
          </w:rPr>
          <w:t xml:space="preserve"> et ce dans les plus brefs délais</w:t>
        </w:r>
      </w:ins>
      <w:ins w:id="305" w:author="Alizée DEDIEU" w:date="2023-11-06T14:35:00Z">
        <w:r>
          <w:rPr>
            <w:rFonts w:ascii="Arial Narrow" w:hAnsi="Arial Narrow" w:cstheme="minorBidi"/>
          </w:rPr>
          <w:t>.</w:t>
        </w:r>
      </w:ins>
    </w:p>
    <w:p w14:paraId="1C4D577A" w14:textId="77777777" w:rsidR="00CD1FB5" w:rsidRPr="00400F0E" w:rsidRDefault="00CD1FB5" w:rsidP="00310887">
      <w:pPr>
        <w:spacing w:after="0" w:line="240" w:lineRule="auto"/>
        <w:ind w:left="360"/>
        <w:contextualSpacing/>
        <w:jc w:val="both"/>
        <w:rPr>
          <w:rFonts w:ascii="Arial Narrow" w:hAnsi="Arial Narrow" w:cstheme="minorBidi"/>
        </w:rPr>
      </w:pPr>
    </w:p>
    <w:p w14:paraId="5E21AE3F" w14:textId="34358DE3" w:rsidR="00CD1FB5" w:rsidRPr="00CD1FB5" w:rsidRDefault="00400F0E" w:rsidP="00DD454E">
      <w:pPr>
        <w:spacing w:line="240" w:lineRule="auto"/>
        <w:contextualSpacing/>
        <w:jc w:val="both"/>
        <w:rPr>
          <w:rFonts w:ascii="Arial Narrow" w:hAnsi="Arial Narrow" w:cstheme="minorBidi"/>
        </w:rPr>
      </w:pPr>
      <w:ins w:id="306" w:author="Alizée DEDIEU" w:date="2023-11-06T12:18:00Z">
        <w:r>
          <w:rPr>
            <w:rFonts w:ascii="Arial Narrow" w:hAnsi="Arial Narrow" w:cstheme="minorBidi"/>
          </w:rPr>
          <w:t xml:space="preserve">3.2. </w:t>
        </w:r>
      </w:ins>
      <w:r w:rsidR="00CD1FB5">
        <w:rPr>
          <w:rFonts w:ascii="Arial Narrow" w:hAnsi="Arial Narrow" w:cstheme="minorBidi"/>
        </w:rPr>
        <w:t>La responsabilité de Wafacash</w:t>
      </w:r>
      <w:r w:rsidR="00CD1FB5" w:rsidRPr="00CD1FB5">
        <w:rPr>
          <w:rFonts w:ascii="Arial Narrow" w:hAnsi="Arial Narrow" w:cstheme="minorBidi"/>
        </w:rPr>
        <w:t xml:space="preserve"> ne pourra être mise en jeu en cas de défaillance</w:t>
      </w:r>
      <w:del w:id="307" w:author="Alizée DEDIEU" w:date="2023-11-06T14:36:00Z">
        <w:r w:rsidR="00CD1FB5" w:rsidRPr="00CD1FB5" w:rsidDel="0006623E">
          <w:rPr>
            <w:rFonts w:ascii="Arial Narrow" w:hAnsi="Arial Narrow" w:cstheme="minorBidi"/>
          </w:rPr>
          <w:delText>s</w:delText>
        </w:r>
      </w:del>
      <w:r w:rsidR="00CD1FB5" w:rsidRPr="00CD1FB5">
        <w:rPr>
          <w:rFonts w:ascii="Arial Narrow" w:hAnsi="Arial Narrow" w:cstheme="minorBidi"/>
        </w:rPr>
        <w:t xml:space="preserve"> du </w:t>
      </w:r>
      <w:ins w:id="308" w:author="Alizée DEDIEU" w:date="2023-11-06T14:37:00Z">
        <w:r w:rsidR="0006623E">
          <w:rPr>
            <w:rFonts w:ascii="Arial Narrow" w:hAnsi="Arial Narrow" w:cstheme="minorBidi"/>
          </w:rPr>
          <w:t>S</w:t>
        </w:r>
      </w:ins>
      <w:del w:id="309" w:author="Alizée DEDIEU" w:date="2023-11-06T14:37:00Z">
        <w:r w:rsidR="00CD1FB5" w:rsidRPr="00CD1FB5" w:rsidDel="0006623E">
          <w:rPr>
            <w:rFonts w:ascii="Arial Narrow" w:hAnsi="Arial Narrow" w:cstheme="minorBidi"/>
          </w:rPr>
          <w:delText>s</w:delText>
        </w:r>
      </w:del>
      <w:r w:rsidR="00CD1FB5" w:rsidRPr="00CD1FB5">
        <w:rPr>
          <w:rFonts w:ascii="Arial Narrow" w:hAnsi="Arial Narrow" w:cstheme="minorBidi"/>
        </w:rPr>
        <w:t>ervice résultant de faits indépendants de sa volonté et notamment en cas de force majeure ou en cas de défaillances dues à l’utilisation inappropriée du service par le Client ou de la défaillance d</w:t>
      </w:r>
      <w:ins w:id="310" w:author="Alizée DEDIEU" w:date="2023-11-06T14:57:00Z">
        <w:r w:rsidR="001D44A1">
          <w:rPr>
            <w:rFonts w:ascii="Arial Narrow" w:hAnsi="Arial Narrow" w:cstheme="minorBidi"/>
          </w:rPr>
          <w:t>e la Plateforme</w:t>
        </w:r>
      </w:ins>
      <w:del w:id="311" w:author="Alizée DEDIEU" w:date="2023-11-06T14:57:00Z">
        <w:r w:rsidR="00CD1FB5" w:rsidRPr="00CD1FB5" w:rsidDel="001D44A1">
          <w:rPr>
            <w:rFonts w:ascii="Arial Narrow" w:hAnsi="Arial Narrow" w:cstheme="minorBidi"/>
          </w:rPr>
          <w:delText>u portail</w:delText>
        </w:r>
      </w:del>
      <w:ins w:id="312" w:author="Alizée DEDIEU" w:date="2023-11-06T14:37:00Z">
        <w:r w:rsidR="0006623E">
          <w:rPr>
            <w:rFonts w:ascii="Arial Narrow" w:hAnsi="Arial Narrow" w:cstheme="minorBidi"/>
          </w:rPr>
          <w:t xml:space="preserve"> de</w:t>
        </w:r>
      </w:ins>
      <w:r w:rsidR="00CD1FB5" w:rsidRPr="00CD1FB5">
        <w:rPr>
          <w:rFonts w:ascii="Arial Narrow" w:hAnsi="Arial Narrow" w:cstheme="minorBidi"/>
        </w:rPr>
        <w:t xml:space="preserve"> </w:t>
      </w:r>
      <w:r w:rsidR="00CD1FB5">
        <w:rPr>
          <w:rFonts w:ascii="Arial Narrow" w:hAnsi="Arial Narrow" w:cstheme="minorBidi"/>
        </w:rPr>
        <w:t>TLS</w:t>
      </w:r>
      <w:ins w:id="313" w:author="Alizée DEDIEU" w:date="2023-11-06T12:17:00Z">
        <w:r>
          <w:rPr>
            <w:rFonts w:ascii="Arial Narrow" w:hAnsi="Arial Narrow" w:cstheme="minorBidi"/>
          </w:rPr>
          <w:t>contact</w:t>
        </w:r>
      </w:ins>
      <w:r w:rsidR="00CD1FB5" w:rsidRPr="00CD1FB5">
        <w:rPr>
          <w:rFonts w:ascii="Arial Narrow" w:hAnsi="Arial Narrow" w:cstheme="minorBidi"/>
        </w:rPr>
        <w:t xml:space="preserve"> ou des connexions télécoms.</w:t>
      </w:r>
    </w:p>
    <w:p w14:paraId="4D26994D" w14:textId="16330CA7" w:rsidR="00CD1FB5" w:rsidRPr="00CD1FB5" w:rsidRDefault="00CD1FB5" w:rsidP="00DD454E">
      <w:pPr>
        <w:pStyle w:val="Titre1"/>
        <w:keepLines w:val="0"/>
        <w:tabs>
          <w:tab w:val="num" w:pos="432"/>
        </w:tabs>
        <w:suppressAutoHyphens/>
        <w:overflowPunct w:val="0"/>
        <w:autoSpaceDE w:val="0"/>
        <w:spacing w:after="60" w:line="240" w:lineRule="auto"/>
        <w:ind w:left="432" w:hanging="432"/>
        <w:jc w:val="both"/>
        <w:textAlignment w:val="baseline"/>
        <w:rPr>
          <w:rFonts w:ascii="Arial Narrow" w:hAnsi="Arial Narrow" w:cstheme="minorBidi"/>
          <w:b/>
          <w:bCs/>
          <w:color w:val="auto"/>
          <w:spacing w:val="-1"/>
          <w:sz w:val="22"/>
          <w:szCs w:val="22"/>
          <w:u w:val="single"/>
        </w:rPr>
      </w:pPr>
      <w:r w:rsidRPr="00CD1FB5">
        <w:rPr>
          <w:rFonts w:ascii="Arial Narrow" w:hAnsi="Arial Narrow" w:cstheme="minorBidi"/>
          <w:b/>
          <w:bCs/>
          <w:color w:val="auto"/>
          <w:spacing w:val="-1"/>
          <w:sz w:val="22"/>
          <w:szCs w:val="22"/>
          <w:u w:val="single"/>
        </w:rPr>
        <w:t>Article 4</w:t>
      </w:r>
      <w:del w:id="314" w:author="Alizée DEDIEU" w:date="2023-11-06T12:18:00Z">
        <w:r w:rsidRPr="00CD1FB5" w:rsidDel="00400F0E">
          <w:rPr>
            <w:rFonts w:ascii="Arial Narrow" w:hAnsi="Arial Narrow" w:cstheme="minorBidi"/>
            <w:b/>
            <w:bCs/>
            <w:color w:val="auto"/>
            <w:spacing w:val="-1"/>
            <w:sz w:val="22"/>
            <w:szCs w:val="22"/>
            <w:u w:val="single"/>
          </w:rPr>
          <w:delText> </w:delText>
        </w:r>
      </w:del>
      <w:ins w:id="315" w:author="Alizée DEDIEU" w:date="2023-11-06T12:18:00Z">
        <w:r w:rsidR="00400F0E">
          <w:rPr>
            <w:rFonts w:ascii="Arial Narrow" w:hAnsi="Arial Narrow" w:cstheme="minorBidi"/>
            <w:b/>
            <w:bCs/>
            <w:color w:val="auto"/>
            <w:spacing w:val="-1"/>
            <w:sz w:val="22"/>
            <w:szCs w:val="22"/>
            <w:u w:val="single"/>
          </w:rPr>
          <w:t> </w:t>
        </w:r>
      </w:ins>
      <w:r w:rsidRPr="00CD1FB5">
        <w:rPr>
          <w:rFonts w:ascii="Arial Narrow" w:hAnsi="Arial Narrow" w:cstheme="minorBidi"/>
          <w:b/>
          <w:bCs/>
          <w:color w:val="auto"/>
          <w:spacing w:val="-1"/>
          <w:sz w:val="22"/>
          <w:szCs w:val="22"/>
          <w:u w:val="single"/>
        </w:rPr>
        <w:t>:</w:t>
      </w:r>
      <w:r>
        <w:rPr>
          <w:rFonts w:ascii="Arial Narrow" w:hAnsi="Arial Narrow" w:cstheme="minorBidi"/>
          <w:b/>
          <w:bCs/>
          <w:color w:val="auto"/>
          <w:spacing w:val="-1"/>
          <w:sz w:val="22"/>
          <w:szCs w:val="22"/>
          <w:u w:val="single"/>
        </w:rPr>
        <w:t xml:space="preserve"> Obligations de TLS</w:t>
      </w:r>
      <w:ins w:id="316" w:author="Alizée DEDIEU" w:date="2023-11-06T14:37:00Z">
        <w:r w:rsidR="0006623E">
          <w:rPr>
            <w:rFonts w:ascii="Arial Narrow" w:hAnsi="Arial Narrow" w:cstheme="minorBidi"/>
            <w:b/>
            <w:bCs/>
            <w:color w:val="auto"/>
            <w:spacing w:val="-1"/>
            <w:sz w:val="22"/>
            <w:szCs w:val="22"/>
            <w:u w:val="single"/>
          </w:rPr>
          <w:t>contact</w:t>
        </w:r>
      </w:ins>
    </w:p>
    <w:p w14:paraId="5CD406D2" w14:textId="14E4FFCE" w:rsidR="00CD1FB5" w:rsidRPr="00CD1FB5" w:rsidRDefault="00400F0E" w:rsidP="00DD454E">
      <w:pPr>
        <w:tabs>
          <w:tab w:val="left" w:pos="3460"/>
        </w:tabs>
        <w:spacing w:line="240" w:lineRule="auto"/>
        <w:jc w:val="both"/>
        <w:rPr>
          <w:rFonts w:ascii="Arial Narrow" w:hAnsi="Arial Narrow" w:cstheme="minorBidi"/>
        </w:rPr>
      </w:pPr>
      <w:ins w:id="317" w:author="Alizée DEDIEU" w:date="2023-11-06T12:18:00Z">
        <w:r>
          <w:rPr>
            <w:rFonts w:ascii="Arial Narrow" w:hAnsi="Arial Narrow" w:cstheme="minorBidi"/>
            <w:bCs/>
          </w:rPr>
          <w:t xml:space="preserve">4.1. </w:t>
        </w:r>
      </w:ins>
      <w:r w:rsidR="00ED414F" w:rsidRPr="00ED414F">
        <w:rPr>
          <w:rFonts w:ascii="Arial Narrow" w:hAnsi="Arial Narrow" w:cstheme="minorBidi"/>
          <w:bCs/>
        </w:rPr>
        <w:t>Par la signature du présent Contrat,</w:t>
      </w:r>
      <w:r w:rsidR="00ED414F">
        <w:rPr>
          <w:rFonts w:ascii="Arial Narrow" w:hAnsi="Arial Narrow" w:cstheme="minorBidi"/>
          <w:bCs/>
        </w:rPr>
        <w:t xml:space="preserve"> </w:t>
      </w:r>
      <w:r w:rsidR="00CD1FB5">
        <w:rPr>
          <w:rFonts w:ascii="Arial Narrow" w:hAnsi="Arial Narrow" w:cstheme="minorBidi"/>
          <w:bCs/>
        </w:rPr>
        <w:t>TLS</w:t>
      </w:r>
      <w:ins w:id="318" w:author="Alizée DEDIEU" w:date="2023-11-06T12:17:00Z">
        <w:r>
          <w:rPr>
            <w:rFonts w:ascii="Arial Narrow" w:hAnsi="Arial Narrow" w:cstheme="minorBidi"/>
            <w:bCs/>
          </w:rPr>
          <w:t>contact</w:t>
        </w:r>
      </w:ins>
      <w:r w:rsidR="00CD1FB5" w:rsidRPr="00CD1FB5">
        <w:rPr>
          <w:rFonts w:ascii="Arial Narrow" w:hAnsi="Arial Narrow" w:cstheme="minorBidi"/>
          <w:bCs/>
        </w:rPr>
        <w:t xml:space="preserve"> s’engage à :</w:t>
      </w:r>
      <w:r w:rsidR="00CD1FB5" w:rsidRPr="00CD1FB5">
        <w:rPr>
          <w:rFonts w:ascii="Arial Narrow" w:hAnsi="Arial Narrow" w:cstheme="minorBidi"/>
        </w:rPr>
        <w:t xml:space="preserve"> </w:t>
      </w:r>
    </w:p>
    <w:p w14:paraId="4D169D0D" w14:textId="71AA491A" w:rsidR="00CD1FB5" w:rsidRPr="0006623E" w:rsidRDefault="0006623E" w:rsidP="0006623E">
      <w:pPr>
        <w:spacing w:after="0" w:line="240" w:lineRule="auto"/>
        <w:ind w:left="360"/>
        <w:jc w:val="both"/>
        <w:rPr>
          <w:rFonts w:ascii="Arial Narrow" w:hAnsi="Arial Narrow" w:cstheme="minorBidi"/>
        </w:rPr>
      </w:pPr>
      <w:ins w:id="319" w:author="Alizée DEDIEU" w:date="2023-11-06T14:37:00Z">
        <w:r>
          <w:rPr>
            <w:rFonts w:ascii="Arial Narrow" w:hAnsi="Arial Narrow" w:cstheme="minorBidi"/>
          </w:rPr>
          <w:t xml:space="preserve">4.1.1. </w:t>
        </w:r>
      </w:ins>
      <w:r w:rsidR="00CD1FB5" w:rsidRPr="0006623E">
        <w:rPr>
          <w:rFonts w:ascii="Arial Narrow" w:hAnsi="Arial Narrow" w:cstheme="minorBidi"/>
        </w:rPr>
        <w:t>Utiliser le Système de paiement mis à sa disposition en respectant les indications données par Wafacash ou son prestataire technique, et suivre les procédures dont les modalités techniques lui sont communiquées par Wafacash ou son prestataire technique ;</w:t>
      </w:r>
    </w:p>
    <w:p w14:paraId="7793D1BD" w14:textId="2D1E3071" w:rsidR="00CD1FB5" w:rsidRPr="0006623E" w:rsidDel="00310887" w:rsidRDefault="00CD1FB5" w:rsidP="0006623E">
      <w:pPr>
        <w:spacing w:after="0" w:line="240" w:lineRule="auto"/>
        <w:ind w:left="360"/>
        <w:jc w:val="both"/>
        <w:rPr>
          <w:del w:id="320" w:author="Alizée DEDIEU" w:date="2023-11-13T12:33:00Z"/>
          <w:rFonts w:ascii="Arial Narrow" w:hAnsi="Arial Narrow" w:cstheme="minorBidi"/>
        </w:rPr>
      </w:pPr>
      <w:del w:id="321" w:author="Alizée DEDIEU" w:date="2023-11-13T12:33:00Z">
        <w:r w:rsidRPr="0006623E" w:rsidDel="00310887">
          <w:rPr>
            <w:rFonts w:ascii="Arial Narrow" w:hAnsi="Arial Narrow" w:cstheme="minorBidi"/>
          </w:rPr>
          <w:delText xml:space="preserve">Promouvoir le </w:delText>
        </w:r>
      </w:del>
      <w:del w:id="322" w:author="Alizée DEDIEU" w:date="2023-11-06T14:38:00Z">
        <w:r w:rsidRPr="0006623E" w:rsidDel="0006623E">
          <w:rPr>
            <w:rFonts w:ascii="Arial Narrow" w:hAnsi="Arial Narrow" w:cstheme="minorBidi"/>
          </w:rPr>
          <w:delText>s</w:delText>
        </w:r>
      </w:del>
      <w:del w:id="323" w:author="Alizée DEDIEU" w:date="2023-11-13T12:33:00Z">
        <w:r w:rsidRPr="0006623E" w:rsidDel="00310887">
          <w:rPr>
            <w:rFonts w:ascii="Arial Narrow" w:hAnsi="Arial Narrow" w:cstheme="minorBidi"/>
          </w:rPr>
          <w:delText xml:space="preserve">ervice de paiement Multicanal dans le cadre de ses campagnes de communication et informer ses usagers de ce </w:delText>
        </w:r>
      </w:del>
      <w:del w:id="324" w:author="Alizée DEDIEU" w:date="2023-11-06T14:58:00Z">
        <w:r w:rsidRPr="0006623E" w:rsidDel="001D44A1">
          <w:rPr>
            <w:rFonts w:ascii="Arial Narrow" w:hAnsi="Arial Narrow" w:cstheme="minorBidi"/>
          </w:rPr>
          <w:delText>s</w:delText>
        </w:r>
      </w:del>
      <w:del w:id="325" w:author="Alizée DEDIEU" w:date="2023-11-13T12:33:00Z">
        <w:r w:rsidRPr="0006623E" w:rsidDel="00310887">
          <w:rPr>
            <w:rFonts w:ascii="Arial Narrow" w:hAnsi="Arial Narrow" w:cstheme="minorBidi"/>
          </w:rPr>
          <w:delText>ervice ;</w:delText>
        </w:r>
      </w:del>
    </w:p>
    <w:p w14:paraId="7CE22D94" w14:textId="32E6CD2A" w:rsidR="00CD1FB5" w:rsidRPr="0006623E" w:rsidRDefault="0006623E" w:rsidP="0006623E">
      <w:pPr>
        <w:spacing w:after="0" w:line="240" w:lineRule="auto"/>
        <w:ind w:left="360"/>
        <w:jc w:val="both"/>
        <w:rPr>
          <w:rFonts w:ascii="Arial Narrow" w:hAnsi="Arial Narrow" w:cstheme="minorBidi"/>
        </w:rPr>
      </w:pPr>
      <w:ins w:id="326" w:author="Alizée DEDIEU" w:date="2023-11-06T14:38:00Z">
        <w:r>
          <w:rPr>
            <w:rFonts w:ascii="Arial Narrow" w:hAnsi="Arial Narrow" w:cstheme="minorBidi"/>
          </w:rPr>
          <w:t xml:space="preserve">4.1.3. </w:t>
        </w:r>
      </w:ins>
      <w:r w:rsidR="00CD1FB5" w:rsidRPr="0006623E">
        <w:rPr>
          <w:rFonts w:ascii="Arial Narrow" w:hAnsi="Arial Narrow" w:cstheme="minorBidi"/>
        </w:rPr>
        <w:t>Informer clairement le Client, sur l</w:t>
      </w:r>
      <w:ins w:id="327" w:author="Alizée DEDIEU" w:date="2023-11-06T14:58:00Z">
        <w:r w:rsidR="001D44A1">
          <w:rPr>
            <w:rFonts w:ascii="Arial Narrow" w:hAnsi="Arial Narrow" w:cstheme="minorBidi"/>
          </w:rPr>
          <w:t>a Plateforme de</w:t>
        </w:r>
      </w:ins>
      <w:del w:id="328" w:author="Alizée DEDIEU" w:date="2023-11-06T14:58:00Z">
        <w:r w:rsidR="00CD1FB5" w:rsidRPr="0006623E" w:rsidDel="001D44A1">
          <w:rPr>
            <w:rFonts w:ascii="Arial Narrow" w:hAnsi="Arial Narrow" w:cstheme="minorBidi"/>
          </w:rPr>
          <w:delText>e portail</w:delText>
        </w:r>
      </w:del>
      <w:r w:rsidR="00CD1FB5" w:rsidRPr="0006623E">
        <w:rPr>
          <w:rFonts w:ascii="Arial Narrow" w:hAnsi="Arial Narrow" w:cstheme="minorBidi"/>
        </w:rPr>
        <w:t xml:space="preserve"> TLS</w:t>
      </w:r>
      <w:ins w:id="329" w:author="Alizée DEDIEU" w:date="2023-11-06T12:18:00Z">
        <w:r w:rsidR="00400F0E" w:rsidRPr="0006623E">
          <w:rPr>
            <w:rFonts w:ascii="Arial Narrow" w:hAnsi="Arial Narrow" w:cstheme="minorBidi"/>
          </w:rPr>
          <w:t>contact</w:t>
        </w:r>
      </w:ins>
      <w:r w:rsidR="00CD1FB5" w:rsidRPr="0006623E">
        <w:rPr>
          <w:rFonts w:ascii="Arial Narrow" w:hAnsi="Arial Narrow" w:cstheme="minorBidi"/>
        </w:rPr>
        <w:t xml:space="preserve"> ou via d’autres supports de communication :</w:t>
      </w:r>
    </w:p>
    <w:p w14:paraId="0BFB7297" w14:textId="418FF5EE" w:rsidR="00CD1FB5" w:rsidRPr="00CD1FB5" w:rsidRDefault="00CD1FB5" w:rsidP="000E3735">
      <w:pPr>
        <w:pStyle w:val="Paragraphedeliste"/>
        <w:numPr>
          <w:ilvl w:val="1"/>
          <w:numId w:val="27"/>
        </w:numPr>
        <w:spacing w:after="0" w:line="240" w:lineRule="auto"/>
        <w:jc w:val="both"/>
        <w:rPr>
          <w:rFonts w:ascii="Arial Narrow" w:hAnsi="Arial Narrow" w:cstheme="minorBidi"/>
        </w:rPr>
      </w:pPr>
      <w:r w:rsidRPr="00CD1FB5">
        <w:rPr>
          <w:rFonts w:ascii="Arial Narrow" w:hAnsi="Arial Narrow" w:cstheme="minorBidi"/>
        </w:rPr>
        <w:t>de l’acceptation des Canaux et Moyens de paiements de Wafacash ;</w:t>
      </w:r>
    </w:p>
    <w:p w14:paraId="4867CD04" w14:textId="77777777" w:rsidR="00CD1FB5" w:rsidRPr="00CD1FB5" w:rsidRDefault="00CD1FB5" w:rsidP="000E3735">
      <w:pPr>
        <w:pStyle w:val="Paragraphedeliste"/>
        <w:numPr>
          <w:ilvl w:val="1"/>
          <w:numId w:val="27"/>
        </w:numPr>
        <w:spacing w:after="0" w:line="240" w:lineRule="auto"/>
        <w:jc w:val="both"/>
        <w:rPr>
          <w:rFonts w:ascii="Arial Narrow" w:hAnsi="Arial Narrow" w:cstheme="minorBidi"/>
        </w:rPr>
      </w:pPr>
      <w:r w:rsidRPr="00CD1FB5">
        <w:rPr>
          <w:rFonts w:ascii="Arial Narrow" w:hAnsi="Arial Narrow" w:cstheme="minorBidi"/>
        </w:rPr>
        <w:t>des procédures et conditions avec lesquelles il peut utiliser chaque Canal et Moyen de paiement pour effectuer le paiement de ses factures ;</w:t>
      </w:r>
    </w:p>
    <w:p w14:paraId="5130FB34" w14:textId="7D02ABD2" w:rsidR="00CD1FB5" w:rsidRPr="0006623E" w:rsidRDefault="0006623E" w:rsidP="0006623E">
      <w:pPr>
        <w:spacing w:after="0" w:line="240" w:lineRule="auto"/>
        <w:ind w:left="360"/>
        <w:jc w:val="both"/>
        <w:rPr>
          <w:rFonts w:ascii="Arial Narrow" w:hAnsi="Arial Narrow" w:cstheme="minorBidi"/>
        </w:rPr>
      </w:pPr>
      <w:ins w:id="330" w:author="Alizée DEDIEU" w:date="2023-11-06T14:38:00Z">
        <w:r>
          <w:rPr>
            <w:rFonts w:ascii="Arial Narrow" w:hAnsi="Arial Narrow" w:cstheme="minorBidi"/>
          </w:rPr>
          <w:t xml:space="preserve">4.1.4. </w:t>
        </w:r>
      </w:ins>
      <w:r w:rsidR="00CD1FB5" w:rsidRPr="0006623E">
        <w:rPr>
          <w:rFonts w:ascii="Arial Narrow" w:hAnsi="Arial Narrow" w:cstheme="minorBidi"/>
        </w:rPr>
        <w:t xml:space="preserve">Mettre en place, exploiter, entretenir et assurer la gestion de sa propre infrastructure technique afin de permettre Wafacash de remplir ses obligations découlant </w:t>
      </w:r>
      <w:r w:rsidR="0039330C" w:rsidRPr="0006623E">
        <w:rPr>
          <w:rFonts w:ascii="Arial Narrow" w:hAnsi="Arial Narrow" w:cstheme="minorBidi"/>
        </w:rPr>
        <w:t xml:space="preserve">du </w:t>
      </w:r>
      <w:r w:rsidR="00417467" w:rsidRPr="0006623E">
        <w:rPr>
          <w:rFonts w:ascii="Arial Narrow" w:hAnsi="Arial Narrow" w:cstheme="minorBidi"/>
        </w:rPr>
        <w:t>C</w:t>
      </w:r>
      <w:r w:rsidR="0039330C" w:rsidRPr="0006623E">
        <w:rPr>
          <w:rFonts w:ascii="Arial Narrow" w:hAnsi="Arial Narrow" w:cstheme="minorBidi"/>
        </w:rPr>
        <w:t>ontrat</w:t>
      </w:r>
      <w:r w:rsidR="00CD1FB5" w:rsidRPr="0006623E">
        <w:rPr>
          <w:rFonts w:ascii="Arial Narrow" w:hAnsi="Arial Narrow" w:cstheme="minorBidi"/>
        </w:rPr>
        <w:t> ;</w:t>
      </w:r>
    </w:p>
    <w:p w14:paraId="5F21D12E" w14:textId="3CCE6B7F" w:rsidR="00CD1FB5" w:rsidRPr="0006623E" w:rsidRDefault="0006623E" w:rsidP="0006623E">
      <w:pPr>
        <w:spacing w:after="0" w:line="240" w:lineRule="auto"/>
        <w:ind w:left="360"/>
        <w:jc w:val="both"/>
        <w:rPr>
          <w:rFonts w:ascii="Arial Narrow" w:hAnsi="Arial Narrow" w:cstheme="minorBidi"/>
        </w:rPr>
      </w:pPr>
      <w:ins w:id="331" w:author="Alizée DEDIEU" w:date="2023-11-06T14:39:00Z">
        <w:r>
          <w:rPr>
            <w:rFonts w:ascii="Arial Narrow" w:hAnsi="Arial Narrow" w:cstheme="minorBidi"/>
          </w:rPr>
          <w:t xml:space="preserve">4.1.5. </w:t>
        </w:r>
      </w:ins>
      <w:r w:rsidR="00CD1FB5" w:rsidRPr="0006623E">
        <w:rPr>
          <w:rFonts w:ascii="Arial Narrow" w:hAnsi="Arial Narrow" w:cstheme="minorBidi"/>
        </w:rPr>
        <w:t xml:space="preserve">Respecter et ne pas modifier les spécifications techniques et fonctionnelles telles que définies conjointement et qui auront été dûment et totalement testées et validées conformes par Wafacash sauf en cas de décision conjointe ; </w:t>
      </w:r>
    </w:p>
    <w:p w14:paraId="2F62C301" w14:textId="4F2CC1B1" w:rsidR="00CD1FB5" w:rsidRPr="0006623E" w:rsidRDefault="0006623E" w:rsidP="0006623E">
      <w:pPr>
        <w:spacing w:after="0" w:line="240" w:lineRule="auto"/>
        <w:ind w:left="360"/>
        <w:jc w:val="both"/>
        <w:rPr>
          <w:rFonts w:ascii="Arial Narrow" w:hAnsi="Arial Narrow" w:cstheme="minorBidi"/>
        </w:rPr>
      </w:pPr>
      <w:ins w:id="332" w:author="Alizée DEDIEU" w:date="2023-11-06T14:39:00Z">
        <w:r>
          <w:rPr>
            <w:rFonts w:ascii="Arial Narrow" w:hAnsi="Arial Narrow" w:cstheme="minorBidi"/>
          </w:rPr>
          <w:t xml:space="preserve">4.1.6. </w:t>
        </w:r>
      </w:ins>
      <w:r w:rsidR="00CD1FB5" w:rsidRPr="0006623E">
        <w:rPr>
          <w:rFonts w:ascii="Arial Narrow" w:hAnsi="Arial Narrow" w:cstheme="minorBidi"/>
        </w:rPr>
        <w:t xml:space="preserve">Informer Wafacash, dans un délai raisonnable, de toute maintenance de </w:t>
      </w:r>
      <w:ins w:id="333" w:author="Alizée DEDIEU" w:date="2023-11-06T14:58:00Z">
        <w:r w:rsidR="001D44A1">
          <w:rPr>
            <w:rFonts w:ascii="Arial Narrow" w:hAnsi="Arial Narrow" w:cstheme="minorBidi"/>
          </w:rPr>
          <w:t>la Plateforme</w:t>
        </w:r>
      </w:ins>
      <w:del w:id="334" w:author="Alizée DEDIEU" w:date="2023-11-06T14:58:00Z">
        <w:r w:rsidR="00CD1FB5" w:rsidRPr="0006623E" w:rsidDel="001D44A1">
          <w:rPr>
            <w:rFonts w:ascii="Arial Narrow" w:hAnsi="Arial Narrow" w:cstheme="minorBidi"/>
          </w:rPr>
          <w:delText>son système d’information</w:delText>
        </w:r>
      </w:del>
      <w:r w:rsidR="00CD1FB5" w:rsidRPr="0006623E">
        <w:rPr>
          <w:rFonts w:ascii="Arial Narrow" w:hAnsi="Arial Narrow" w:cstheme="minorBidi"/>
        </w:rPr>
        <w:t>, de nature à interrompre le Service et de la durée de ladite interruption ;</w:t>
      </w:r>
    </w:p>
    <w:p w14:paraId="7ADFC96A" w14:textId="51E774FD" w:rsidR="0029061C" w:rsidRPr="00310887" w:rsidRDefault="0006623E" w:rsidP="0006623E">
      <w:pPr>
        <w:spacing w:after="0" w:line="240" w:lineRule="auto"/>
        <w:ind w:left="360"/>
        <w:jc w:val="both"/>
        <w:rPr>
          <w:rFonts w:ascii="Arial Narrow" w:hAnsi="Arial Narrow" w:cstheme="minorBidi"/>
        </w:rPr>
      </w:pPr>
      <w:ins w:id="335" w:author="Alizée DEDIEU" w:date="2023-11-06T14:40:00Z">
        <w:r w:rsidRPr="00310887">
          <w:rPr>
            <w:rFonts w:ascii="Arial Narrow" w:hAnsi="Arial Narrow" w:cstheme="minorBidi"/>
          </w:rPr>
          <w:t xml:space="preserve">4.1.7. </w:t>
        </w:r>
      </w:ins>
      <w:r w:rsidR="0029061C" w:rsidRPr="00310887">
        <w:rPr>
          <w:rFonts w:ascii="Arial Narrow" w:hAnsi="Arial Narrow" w:cstheme="minorBidi"/>
        </w:rPr>
        <w:t xml:space="preserve">Signaler immédiatement à Wafacash tout dysfonctionnement </w:t>
      </w:r>
      <w:del w:id="336" w:author="Alizée DEDIEU" w:date="2023-11-06T14:59:00Z">
        <w:r w:rsidR="0029061C" w:rsidRPr="00310887" w:rsidDel="001D44A1">
          <w:rPr>
            <w:rFonts w:ascii="Arial Narrow" w:hAnsi="Arial Narrow" w:cstheme="minorBidi"/>
          </w:rPr>
          <w:delText>de son système d’information</w:delText>
        </w:r>
      </w:del>
      <w:ins w:id="337" w:author="Alizée DEDIEU" w:date="2023-11-06T14:59:00Z">
        <w:r w:rsidR="001D44A1" w:rsidRPr="00310887">
          <w:rPr>
            <w:rFonts w:ascii="Arial Narrow" w:hAnsi="Arial Narrow" w:cstheme="minorBidi"/>
          </w:rPr>
          <w:t>de la Plateforme</w:t>
        </w:r>
      </w:ins>
      <w:r w:rsidR="0029061C" w:rsidRPr="00310887">
        <w:rPr>
          <w:rFonts w:ascii="Arial Narrow" w:hAnsi="Arial Narrow" w:cstheme="minorBidi"/>
        </w:rPr>
        <w:t> ;</w:t>
      </w:r>
    </w:p>
    <w:p w14:paraId="763ECF5B" w14:textId="126F4ED9" w:rsidR="00CD1FB5" w:rsidRPr="001D44A1" w:rsidRDefault="001D44A1" w:rsidP="001D44A1">
      <w:pPr>
        <w:spacing w:after="0" w:line="240" w:lineRule="auto"/>
        <w:ind w:left="360"/>
        <w:jc w:val="both"/>
        <w:rPr>
          <w:rFonts w:ascii="Arial Narrow" w:hAnsi="Arial Narrow" w:cstheme="minorBidi"/>
        </w:rPr>
      </w:pPr>
      <w:ins w:id="338" w:author="Alizée DEDIEU" w:date="2023-11-06T14:59:00Z">
        <w:r>
          <w:rPr>
            <w:rFonts w:ascii="Arial Narrow" w:hAnsi="Arial Narrow" w:cstheme="minorBidi"/>
          </w:rPr>
          <w:t xml:space="preserve">4.1.8. </w:t>
        </w:r>
      </w:ins>
      <w:r w:rsidR="00CD1FB5" w:rsidRPr="001D44A1">
        <w:rPr>
          <w:rFonts w:ascii="Arial Narrow" w:hAnsi="Arial Narrow" w:cstheme="minorBidi"/>
        </w:rPr>
        <w:t xml:space="preserve">Mettre en œuvre tous les moyens à sa disposition pour assister </w:t>
      </w:r>
      <w:r w:rsidR="009A0126" w:rsidRPr="001D44A1">
        <w:rPr>
          <w:rFonts w:ascii="Arial Narrow" w:hAnsi="Arial Narrow" w:cstheme="minorBidi"/>
        </w:rPr>
        <w:t>Wafacash</w:t>
      </w:r>
      <w:r w:rsidR="00CD1FB5" w:rsidRPr="001D44A1">
        <w:rPr>
          <w:rFonts w:ascii="Arial Narrow" w:hAnsi="Arial Narrow" w:cstheme="minorBidi"/>
        </w:rPr>
        <w:t>, afin de faciliter et mener à bien, dans les meilleurs délais, la résolution d’un problème relevant de ses attributions et obligations</w:t>
      </w:r>
      <w:r w:rsidR="009A0126" w:rsidRPr="001D44A1">
        <w:rPr>
          <w:rFonts w:ascii="Arial Narrow" w:hAnsi="Arial Narrow" w:cstheme="minorBidi"/>
        </w:rPr>
        <w:t>.</w:t>
      </w:r>
      <w:r w:rsidR="00CD1FB5" w:rsidRPr="001D44A1">
        <w:rPr>
          <w:rFonts w:ascii="Arial Narrow" w:hAnsi="Arial Narrow" w:cstheme="minorBidi"/>
        </w:rPr>
        <w:t xml:space="preserve"> </w:t>
      </w:r>
    </w:p>
    <w:p w14:paraId="62A5CCF8" w14:textId="77777777" w:rsidR="00CD1FB5" w:rsidRPr="00CD1FB5" w:rsidRDefault="00CD1FB5" w:rsidP="00DD454E">
      <w:pPr>
        <w:spacing w:line="240" w:lineRule="auto"/>
        <w:contextualSpacing/>
        <w:jc w:val="both"/>
        <w:rPr>
          <w:rFonts w:ascii="Arial Narrow" w:hAnsi="Arial Narrow" w:cstheme="minorBidi"/>
        </w:rPr>
      </w:pPr>
    </w:p>
    <w:p w14:paraId="0DB52A20" w14:textId="315334E3" w:rsidR="00CD1FB5" w:rsidRPr="00CD1FB5" w:rsidRDefault="00511B0A" w:rsidP="00DD454E">
      <w:pPr>
        <w:spacing w:line="240" w:lineRule="auto"/>
        <w:contextualSpacing/>
        <w:jc w:val="both"/>
        <w:rPr>
          <w:rFonts w:ascii="Arial Narrow" w:hAnsi="Arial Narrow" w:cstheme="minorBidi"/>
        </w:rPr>
      </w:pPr>
      <w:ins w:id="339" w:author="Alizée DEDIEU" w:date="2023-11-06T12:20:00Z">
        <w:r>
          <w:rPr>
            <w:rFonts w:ascii="Arial Narrow" w:hAnsi="Arial Narrow" w:cstheme="minorBidi"/>
          </w:rPr>
          <w:t xml:space="preserve">4.2. </w:t>
        </w:r>
      </w:ins>
      <w:r w:rsidR="009A0126">
        <w:rPr>
          <w:rFonts w:ascii="Arial Narrow" w:hAnsi="Arial Narrow" w:cstheme="minorBidi"/>
        </w:rPr>
        <w:t>TLS</w:t>
      </w:r>
      <w:ins w:id="340" w:author="Alizée DEDIEU" w:date="2023-11-06T12:20:00Z">
        <w:r>
          <w:rPr>
            <w:rFonts w:ascii="Arial Narrow" w:hAnsi="Arial Narrow" w:cstheme="minorBidi"/>
          </w:rPr>
          <w:t>contact</w:t>
        </w:r>
      </w:ins>
      <w:r w:rsidR="00CD1FB5" w:rsidRPr="00CD1FB5">
        <w:rPr>
          <w:rFonts w:ascii="Arial Narrow" w:hAnsi="Arial Narrow" w:cstheme="minorBidi"/>
        </w:rPr>
        <w:t xml:space="preserve"> est seule responsable du contenu </w:t>
      </w:r>
      <w:del w:id="341" w:author="Alizée DEDIEU" w:date="2023-11-06T14:59:00Z">
        <w:r w:rsidR="00CD1FB5" w:rsidRPr="00CD1FB5" w:rsidDel="001D44A1">
          <w:rPr>
            <w:rFonts w:ascii="Arial Narrow" w:hAnsi="Arial Narrow" w:cstheme="minorBidi"/>
          </w:rPr>
          <w:delText xml:space="preserve">à payer </w:delText>
        </w:r>
      </w:del>
      <w:ins w:id="342" w:author="Alizée DEDIEU" w:date="2023-11-06T14:59:00Z">
        <w:r w:rsidR="001D44A1">
          <w:rPr>
            <w:rFonts w:ascii="Arial Narrow" w:hAnsi="Arial Narrow" w:cstheme="minorBidi"/>
          </w:rPr>
          <w:t xml:space="preserve">des Transactions </w:t>
        </w:r>
      </w:ins>
      <w:r w:rsidR="00CD1FB5" w:rsidRPr="00CD1FB5">
        <w:rPr>
          <w:rFonts w:ascii="Arial Narrow" w:hAnsi="Arial Narrow" w:cstheme="minorBidi"/>
        </w:rPr>
        <w:t>transmis</w:t>
      </w:r>
      <w:ins w:id="343" w:author="Alizée DEDIEU" w:date="2023-11-06T14:59:00Z">
        <w:r w:rsidR="001D44A1">
          <w:rPr>
            <w:rFonts w:ascii="Arial Narrow" w:hAnsi="Arial Narrow" w:cstheme="minorBidi"/>
          </w:rPr>
          <w:t>es</w:t>
        </w:r>
      </w:ins>
      <w:r w:rsidR="00CD1FB5" w:rsidRPr="00CD1FB5">
        <w:rPr>
          <w:rFonts w:ascii="Arial Narrow" w:hAnsi="Arial Narrow" w:cstheme="minorBidi"/>
        </w:rPr>
        <w:t xml:space="preserve"> </w:t>
      </w:r>
      <w:r w:rsidR="009A0126">
        <w:rPr>
          <w:rFonts w:ascii="Arial Narrow" w:hAnsi="Arial Narrow" w:cstheme="minorBidi"/>
        </w:rPr>
        <w:t>à Wafacash</w:t>
      </w:r>
      <w:r w:rsidR="00CD1FB5" w:rsidRPr="00CD1FB5">
        <w:rPr>
          <w:rFonts w:ascii="Arial Narrow" w:hAnsi="Arial Narrow" w:cstheme="minorBidi"/>
        </w:rPr>
        <w:t xml:space="preserve">. </w:t>
      </w:r>
      <w:r w:rsidR="009A0126">
        <w:rPr>
          <w:rFonts w:ascii="Arial Narrow" w:hAnsi="Arial Narrow" w:cstheme="minorBidi"/>
        </w:rPr>
        <w:t>Il</w:t>
      </w:r>
      <w:r w:rsidR="00CD1FB5" w:rsidRPr="00CD1FB5">
        <w:rPr>
          <w:rFonts w:ascii="Arial Narrow" w:hAnsi="Arial Narrow" w:cstheme="minorBidi"/>
        </w:rPr>
        <w:t xml:space="preserve"> fait siens tous litiges y afférents et garantit </w:t>
      </w:r>
      <w:r w:rsidR="009A0126">
        <w:rPr>
          <w:rFonts w:ascii="Arial Narrow" w:hAnsi="Arial Narrow" w:cstheme="minorBidi"/>
        </w:rPr>
        <w:t xml:space="preserve">Wafacash </w:t>
      </w:r>
      <w:r w:rsidR="00CD1FB5" w:rsidRPr="00CD1FB5">
        <w:rPr>
          <w:rFonts w:ascii="Arial Narrow" w:hAnsi="Arial Narrow" w:cstheme="minorBidi"/>
        </w:rPr>
        <w:t xml:space="preserve">contre toute réclamation ou action de quelque nature qu’elle soit, émanant des Clients et dégage sa responsabilité quant à la finalité de l’opération conclue entre lui-même et le Client et pour laquelle </w:t>
      </w:r>
      <w:r w:rsidR="009A0126">
        <w:rPr>
          <w:rFonts w:ascii="Arial Narrow" w:hAnsi="Arial Narrow" w:cstheme="minorBidi"/>
        </w:rPr>
        <w:t>Wafacash</w:t>
      </w:r>
      <w:r w:rsidR="00CD1FB5" w:rsidRPr="00CD1FB5">
        <w:rPr>
          <w:rFonts w:ascii="Arial Narrow" w:hAnsi="Arial Narrow" w:cstheme="minorBidi"/>
        </w:rPr>
        <w:t xml:space="preserve"> joue le rôle d’encaisseur de paiements et d’interface avec le Système de paiement. </w:t>
      </w:r>
      <w:r w:rsidR="009A0126">
        <w:rPr>
          <w:rFonts w:ascii="Arial Narrow" w:hAnsi="Arial Narrow" w:cstheme="minorBidi"/>
        </w:rPr>
        <w:t>Il</w:t>
      </w:r>
      <w:r w:rsidR="00CD1FB5" w:rsidRPr="00CD1FB5">
        <w:rPr>
          <w:rFonts w:ascii="Arial Narrow" w:hAnsi="Arial Narrow" w:cstheme="minorBidi"/>
        </w:rPr>
        <w:t xml:space="preserve"> s’engage à faire figurer cette clause dans les conditions générales d’utilisations.</w:t>
      </w:r>
      <w:ins w:id="344" w:author="Alizée DEDIEU" w:date="2023-11-13T12:33:00Z">
        <w:r w:rsidR="00310887">
          <w:rPr>
            <w:rFonts w:ascii="Arial Narrow" w:hAnsi="Arial Narrow" w:cstheme="minorBidi"/>
          </w:rPr>
          <w:t xml:space="preserve"> Toutefois, Wafacash est responsable de tout dommages et litiges</w:t>
        </w:r>
      </w:ins>
      <w:ins w:id="345" w:author="Alizée DEDIEU" w:date="2023-11-13T12:34:00Z">
        <w:r w:rsidR="00310887">
          <w:rPr>
            <w:rFonts w:ascii="Arial Narrow" w:hAnsi="Arial Narrow" w:cstheme="minorBidi"/>
          </w:rPr>
          <w:t xml:space="preserve"> y afférents en cas de non-respect ou de mauvaise exécution de ses obligations au titre du présent Contrat.  </w:t>
        </w:r>
      </w:ins>
    </w:p>
    <w:p w14:paraId="7A1DD3E8" w14:textId="77777777" w:rsidR="00CD1FB5" w:rsidRPr="009A0126" w:rsidRDefault="00CD1FB5" w:rsidP="00DD454E">
      <w:pPr>
        <w:pStyle w:val="Titre1"/>
        <w:keepLines w:val="0"/>
        <w:tabs>
          <w:tab w:val="num" w:pos="432"/>
        </w:tabs>
        <w:suppressAutoHyphens/>
        <w:overflowPunct w:val="0"/>
        <w:autoSpaceDE w:val="0"/>
        <w:spacing w:after="60" w:line="240" w:lineRule="auto"/>
        <w:ind w:left="432" w:hanging="432"/>
        <w:jc w:val="both"/>
        <w:textAlignment w:val="baseline"/>
        <w:rPr>
          <w:rFonts w:ascii="Arial Narrow" w:hAnsi="Arial Narrow" w:cstheme="minorBidi"/>
          <w:b/>
          <w:bCs/>
          <w:color w:val="auto"/>
          <w:spacing w:val="-1"/>
          <w:sz w:val="22"/>
          <w:szCs w:val="22"/>
          <w:u w:val="single"/>
        </w:rPr>
      </w:pPr>
      <w:r w:rsidRPr="009A0126">
        <w:rPr>
          <w:rFonts w:ascii="Arial Narrow" w:hAnsi="Arial Narrow" w:cstheme="minorBidi"/>
          <w:b/>
          <w:bCs/>
          <w:color w:val="auto"/>
          <w:spacing w:val="-1"/>
          <w:sz w:val="22"/>
          <w:szCs w:val="22"/>
          <w:u w:val="single"/>
        </w:rPr>
        <w:t xml:space="preserve">Article </w:t>
      </w:r>
      <w:r w:rsidR="00351916">
        <w:rPr>
          <w:rFonts w:ascii="Arial Narrow" w:hAnsi="Arial Narrow" w:cstheme="minorBidi"/>
          <w:b/>
          <w:bCs/>
          <w:color w:val="auto"/>
          <w:spacing w:val="-1"/>
          <w:sz w:val="22"/>
          <w:szCs w:val="22"/>
          <w:u w:val="single"/>
        </w:rPr>
        <w:t>5</w:t>
      </w:r>
      <w:r w:rsidR="00351916" w:rsidRPr="009A0126">
        <w:rPr>
          <w:rFonts w:ascii="Arial Narrow" w:hAnsi="Arial Narrow" w:cstheme="minorBidi"/>
          <w:b/>
          <w:bCs/>
          <w:color w:val="auto"/>
          <w:spacing w:val="-1"/>
          <w:sz w:val="22"/>
          <w:szCs w:val="22"/>
          <w:u w:val="single"/>
        </w:rPr>
        <w:t> </w:t>
      </w:r>
      <w:r w:rsidRPr="009A0126">
        <w:rPr>
          <w:rFonts w:ascii="Arial Narrow" w:hAnsi="Arial Narrow" w:cstheme="minorBidi"/>
          <w:b/>
          <w:bCs/>
          <w:color w:val="auto"/>
          <w:spacing w:val="-1"/>
          <w:sz w:val="22"/>
          <w:szCs w:val="22"/>
          <w:u w:val="single"/>
        </w:rPr>
        <w:t>: Flux financiers</w:t>
      </w:r>
    </w:p>
    <w:p w14:paraId="655753A8" w14:textId="09C27150" w:rsidR="00CD1FB5" w:rsidRDefault="00511B0A" w:rsidP="00DD454E">
      <w:pPr>
        <w:pStyle w:val="Corpsdetexte"/>
        <w:rPr>
          <w:ins w:id="346" w:author="Alizée DEDIEU" w:date="2023-11-06T12:21:00Z"/>
          <w:rFonts w:ascii="Arial Narrow" w:hAnsi="Arial Narrow" w:cstheme="minorBidi"/>
          <w:i w:val="0"/>
          <w:iCs w:val="0"/>
          <w:spacing w:val="-1"/>
          <w:sz w:val="22"/>
          <w:szCs w:val="22"/>
        </w:rPr>
      </w:pPr>
      <w:ins w:id="347" w:author="Alizée DEDIEU" w:date="2023-11-06T12:20:00Z">
        <w:r>
          <w:rPr>
            <w:rFonts w:ascii="Arial Narrow" w:hAnsi="Arial Narrow" w:cstheme="minorBidi"/>
            <w:i w:val="0"/>
            <w:iCs w:val="0"/>
            <w:spacing w:val="-1"/>
            <w:sz w:val="22"/>
            <w:szCs w:val="22"/>
          </w:rPr>
          <w:t xml:space="preserve">5.1. </w:t>
        </w:r>
      </w:ins>
      <w:r w:rsidR="00CD1FB5" w:rsidRPr="009A0126">
        <w:rPr>
          <w:rFonts w:ascii="Arial Narrow" w:hAnsi="Arial Narrow" w:cstheme="minorBidi"/>
          <w:i w:val="0"/>
          <w:iCs w:val="0"/>
          <w:spacing w:val="-1"/>
          <w:sz w:val="22"/>
          <w:szCs w:val="22"/>
        </w:rPr>
        <w:t xml:space="preserve">Wafacash prend en charge la collecte des montants relatifs </w:t>
      </w:r>
      <w:del w:id="348" w:author="Alizée DEDIEU" w:date="2023-11-06T15:00:00Z">
        <w:r w:rsidR="009A0126" w:rsidDel="001D44A1">
          <w:rPr>
            <w:rFonts w:ascii="Arial Narrow" w:hAnsi="Arial Narrow" w:cstheme="minorBidi"/>
            <w:i w:val="0"/>
            <w:iCs w:val="0"/>
            <w:spacing w:val="-1"/>
            <w:sz w:val="22"/>
            <w:szCs w:val="22"/>
          </w:rPr>
          <w:delText>aux frais</w:delText>
        </w:r>
        <w:r w:rsidR="00CD1FB5" w:rsidRPr="009A0126" w:rsidDel="001D44A1">
          <w:rPr>
            <w:rFonts w:ascii="Arial Narrow" w:hAnsi="Arial Narrow" w:cstheme="minorBidi"/>
            <w:i w:val="0"/>
            <w:iCs w:val="0"/>
            <w:spacing w:val="-1"/>
            <w:sz w:val="22"/>
            <w:szCs w:val="22"/>
          </w:rPr>
          <w:delText xml:space="preserve"> à régler</w:delText>
        </w:r>
      </w:del>
      <w:ins w:id="349" w:author="Alizée DEDIEU" w:date="2023-11-06T15:00:00Z">
        <w:r w:rsidR="001D44A1">
          <w:rPr>
            <w:rFonts w:ascii="Arial Narrow" w:hAnsi="Arial Narrow" w:cstheme="minorBidi"/>
            <w:i w:val="0"/>
            <w:iCs w:val="0"/>
            <w:spacing w:val="-1"/>
            <w:sz w:val="22"/>
            <w:szCs w:val="22"/>
          </w:rPr>
          <w:t>aux Transactions</w:t>
        </w:r>
      </w:ins>
      <w:r w:rsidR="00CD1FB5" w:rsidRPr="009A0126">
        <w:rPr>
          <w:rFonts w:ascii="Arial Narrow" w:hAnsi="Arial Narrow" w:cstheme="minorBidi"/>
          <w:i w:val="0"/>
          <w:iCs w:val="0"/>
          <w:spacing w:val="-1"/>
          <w:sz w:val="22"/>
          <w:szCs w:val="22"/>
        </w:rPr>
        <w:t xml:space="preserve"> et délivrera au Client, ayant réglé se</w:t>
      </w:r>
      <w:r w:rsidR="009A0126">
        <w:rPr>
          <w:rFonts w:ascii="Arial Narrow" w:hAnsi="Arial Narrow" w:cstheme="minorBidi"/>
          <w:i w:val="0"/>
          <w:iCs w:val="0"/>
          <w:spacing w:val="-1"/>
          <w:sz w:val="22"/>
          <w:szCs w:val="22"/>
        </w:rPr>
        <w:t>s frais</w:t>
      </w:r>
      <w:r w:rsidR="00CD1FB5" w:rsidRPr="009A0126">
        <w:rPr>
          <w:rFonts w:ascii="Arial Narrow" w:hAnsi="Arial Narrow" w:cstheme="minorBidi"/>
          <w:i w:val="0"/>
          <w:iCs w:val="0"/>
          <w:spacing w:val="-1"/>
          <w:sz w:val="22"/>
          <w:szCs w:val="22"/>
        </w:rPr>
        <w:t xml:space="preserve"> en espèces, un reçu</w:t>
      </w:r>
      <w:r w:rsidR="000E3735">
        <w:rPr>
          <w:rFonts w:ascii="Arial Narrow" w:hAnsi="Arial Narrow" w:cstheme="minorBidi"/>
          <w:i w:val="0"/>
          <w:iCs w:val="0"/>
          <w:spacing w:val="-1"/>
          <w:sz w:val="22"/>
          <w:szCs w:val="22"/>
        </w:rPr>
        <w:t xml:space="preserve"> incluant les informations insérées dans le modèle joint en annexe 1 des présentes</w:t>
      </w:r>
      <w:r w:rsidR="00CD1FB5" w:rsidRPr="009A0126">
        <w:rPr>
          <w:rFonts w:ascii="Arial Narrow" w:hAnsi="Arial Narrow" w:cstheme="minorBidi"/>
          <w:i w:val="0"/>
          <w:iCs w:val="0"/>
          <w:spacing w:val="-1"/>
          <w:sz w:val="22"/>
          <w:szCs w:val="22"/>
        </w:rPr>
        <w:t>.</w:t>
      </w:r>
    </w:p>
    <w:p w14:paraId="09BDAB1D" w14:textId="77777777" w:rsidR="00511B0A" w:rsidRPr="009A0126" w:rsidRDefault="00511B0A" w:rsidP="00DD454E">
      <w:pPr>
        <w:pStyle w:val="Corpsdetexte"/>
        <w:rPr>
          <w:rFonts w:ascii="Arial Narrow" w:hAnsi="Arial Narrow" w:cstheme="minorBidi"/>
          <w:i w:val="0"/>
          <w:iCs w:val="0"/>
          <w:spacing w:val="-1"/>
          <w:sz w:val="22"/>
          <w:szCs w:val="22"/>
        </w:rPr>
      </w:pPr>
    </w:p>
    <w:p w14:paraId="62312EEB" w14:textId="279EBF9E" w:rsidR="00CD1FB5" w:rsidRDefault="00511B0A" w:rsidP="00DD454E">
      <w:pPr>
        <w:pStyle w:val="Corpsdetexte"/>
        <w:rPr>
          <w:ins w:id="350" w:author="Alizée DEDIEU" w:date="2023-11-06T12:21:00Z"/>
          <w:rFonts w:ascii="Arial Narrow" w:hAnsi="Arial Narrow" w:cstheme="minorBidi"/>
          <w:i w:val="0"/>
          <w:iCs w:val="0"/>
          <w:spacing w:val="-1"/>
          <w:sz w:val="22"/>
          <w:szCs w:val="22"/>
        </w:rPr>
      </w:pPr>
      <w:ins w:id="351" w:author="Alizée DEDIEU" w:date="2023-11-06T12:21:00Z">
        <w:r>
          <w:rPr>
            <w:rFonts w:ascii="Arial Narrow" w:hAnsi="Arial Narrow" w:cstheme="minorBidi"/>
            <w:i w:val="0"/>
            <w:iCs w:val="0"/>
            <w:spacing w:val="-1"/>
            <w:sz w:val="22"/>
            <w:szCs w:val="22"/>
          </w:rPr>
          <w:t xml:space="preserve">5.2. </w:t>
        </w:r>
      </w:ins>
      <w:r w:rsidR="00CD1FB5" w:rsidRPr="009A0126">
        <w:rPr>
          <w:rFonts w:ascii="Arial Narrow" w:hAnsi="Arial Narrow" w:cstheme="minorBidi"/>
          <w:i w:val="0"/>
          <w:iCs w:val="0"/>
          <w:spacing w:val="-1"/>
          <w:sz w:val="22"/>
          <w:szCs w:val="22"/>
        </w:rPr>
        <w:t xml:space="preserve">Lorsque le Client choisit le paiement via l’application Mobile de Wafacash et une fois </w:t>
      </w:r>
      <w:del w:id="352" w:author="Alizée DEDIEU" w:date="2023-11-06T15:00:00Z">
        <w:r w:rsidR="00CD1FB5" w:rsidRPr="009A0126" w:rsidDel="001D44A1">
          <w:rPr>
            <w:rFonts w:ascii="Arial Narrow" w:hAnsi="Arial Narrow" w:cstheme="minorBidi"/>
            <w:i w:val="0"/>
            <w:iCs w:val="0"/>
            <w:spacing w:val="-1"/>
            <w:sz w:val="22"/>
            <w:szCs w:val="22"/>
          </w:rPr>
          <w:delText xml:space="preserve">l’opération </w:delText>
        </w:r>
      </w:del>
      <w:ins w:id="353" w:author="Alizée DEDIEU" w:date="2023-11-06T15:00:00Z">
        <w:r w:rsidR="001D44A1">
          <w:rPr>
            <w:rFonts w:ascii="Arial Narrow" w:hAnsi="Arial Narrow" w:cstheme="minorBidi"/>
            <w:i w:val="0"/>
            <w:iCs w:val="0"/>
            <w:spacing w:val="-1"/>
            <w:sz w:val="22"/>
            <w:szCs w:val="22"/>
          </w:rPr>
          <w:t>la Transaction</w:t>
        </w:r>
        <w:r w:rsidR="001D44A1" w:rsidRPr="009A0126">
          <w:rPr>
            <w:rFonts w:ascii="Arial Narrow" w:hAnsi="Arial Narrow" w:cstheme="minorBidi"/>
            <w:i w:val="0"/>
            <w:iCs w:val="0"/>
            <w:spacing w:val="-1"/>
            <w:sz w:val="22"/>
            <w:szCs w:val="22"/>
          </w:rPr>
          <w:t xml:space="preserve"> </w:t>
        </w:r>
      </w:ins>
      <w:r w:rsidR="00CD1FB5" w:rsidRPr="009A0126">
        <w:rPr>
          <w:rFonts w:ascii="Arial Narrow" w:hAnsi="Arial Narrow" w:cstheme="minorBidi"/>
          <w:i w:val="0"/>
          <w:iCs w:val="0"/>
          <w:spacing w:val="-1"/>
          <w:sz w:val="22"/>
          <w:szCs w:val="22"/>
        </w:rPr>
        <w:t xml:space="preserve">confirmée, Wafacash débite le Client et émet un avis de paiement à </w:t>
      </w:r>
      <w:r w:rsidR="009A0126">
        <w:rPr>
          <w:rFonts w:ascii="Arial Narrow" w:hAnsi="Arial Narrow" w:cstheme="minorBidi"/>
          <w:i w:val="0"/>
          <w:iCs w:val="0"/>
          <w:spacing w:val="-1"/>
          <w:sz w:val="22"/>
          <w:szCs w:val="22"/>
        </w:rPr>
        <w:t>TLS</w:t>
      </w:r>
      <w:ins w:id="354" w:author="Alizée DEDIEU" w:date="2023-11-06T12:21:00Z">
        <w:r>
          <w:rPr>
            <w:rFonts w:ascii="Arial Narrow" w:hAnsi="Arial Narrow" w:cstheme="minorBidi"/>
            <w:i w:val="0"/>
            <w:iCs w:val="0"/>
            <w:spacing w:val="-1"/>
            <w:sz w:val="22"/>
            <w:szCs w:val="22"/>
          </w:rPr>
          <w:t>contact</w:t>
        </w:r>
      </w:ins>
      <w:r w:rsidR="00CD1FB5" w:rsidRPr="009A0126">
        <w:rPr>
          <w:rFonts w:ascii="Arial Narrow" w:hAnsi="Arial Narrow" w:cstheme="minorBidi"/>
          <w:i w:val="0"/>
          <w:iCs w:val="0"/>
          <w:spacing w:val="-1"/>
          <w:sz w:val="22"/>
          <w:szCs w:val="22"/>
        </w:rPr>
        <w:t>. Ce derni</w:t>
      </w:r>
      <w:r w:rsidR="009A0126">
        <w:rPr>
          <w:rFonts w:ascii="Arial Narrow" w:hAnsi="Arial Narrow" w:cstheme="minorBidi"/>
          <w:i w:val="0"/>
          <w:iCs w:val="0"/>
          <w:spacing w:val="-1"/>
          <w:sz w:val="22"/>
          <w:szCs w:val="22"/>
        </w:rPr>
        <w:t>er</w:t>
      </w:r>
      <w:r w:rsidR="00CD1FB5" w:rsidRPr="009A0126">
        <w:rPr>
          <w:rFonts w:ascii="Arial Narrow" w:hAnsi="Arial Narrow" w:cstheme="minorBidi"/>
          <w:i w:val="0"/>
          <w:iCs w:val="0"/>
          <w:spacing w:val="-1"/>
          <w:sz w:val="22"/>
          <w:szCs w:val="22"/>
        </w:rPr>
        <w:t xml:space="preserve"> confirme à son tour le paiement par mail au Client.</w:t>
      </w:r>
    </w:p>
    <w:p w14:paraId="79FDFB2E" w14:textId="77777777" w:rsidR="00511B0A" w:rsidRPr="009A0126" w:rsidRDefault="00511B0A" w:rsidP="00DD454E">
      <w:pPr>
        <w:pStyle w:val="Corpsdetexte"/>
        <w:rPr>
          <w:rFonts w:ascii="Arial Narrow" w:hAnsi="Arial Narrow" w:cstheme="minorBidi"/>
          <w:i w:val="0"/>
          <w:iCs w:val="0"/>
          <w:spacing w:val="-1"/>
          <w:sz w:val="22"/>
          <w:szCs w:val="22"/>
        </w:rPr>
      </w:pPr>
    </w:p>
    <w:p w14:paraId="13E1D3E0" w14:textId="65E85F99" w:rsidR="00CD1FB5" w:rsidRPr="009A0126" w:rsidRDefault="00511B0A" w:rsidP="00DD454E">
      <w:pPr>
        <w:pStyle w:val="Corpsdetexte"/>
        <w:rPr>
          <w:rFonts w:ascii="Arial Narrow" w:hAnsi="Arial Narrow" w:cstheme="minorBidi"/>
          <w:i w:val="0"/>
          <w:iCs w:val="0"/>
          <w:spacing w:val="-1"/>
          <w:sz w:val="22"/>
          <w:szCs w:val="22"/>
        </w:rPr>
      </w:pPr>
      <w:ins w:id="355" w:author="Alizée DEDIEU" w:date="2023-11-06T12:21:00Z">
        <w:r>
          <w:rPr>
            <w:rFonts w:ascii="Arial Narrow" w:hAnsi="Arial Narrow" w:cstheme="minorBidi"/>
            <w:i w:val="0"/>
            <w:iCs w:val="0"/>
            <w:spacing w:val="-1"/>
            <w:sz w:val="22"/>
            <w:szCs w:val="22"/>
          </w:rPr>
          <w:lastRenderedPageBreak/>
          <w:t>5</w:t>
        </w:r>
        <w:r w:rsidRPr="00336706">
          <w:rPr>
            <w:rFonts w:ascii="Arial Narrow" w:hAnsi="Arial Narrow" w:cstheme="minorBidi"/>
            <w:i w:val="0"/>
            <w:iCs w:val="0"/>
            <w:spacing w:val="-1"/>
            <w:sz w:val="22"/>
            <w:szCs w:val="22"/>
            <w:rPrChange w:id="356" w:author="Zouhair CHAOUI" w:date="2023-11-16T08:26:00Z">
              <w:rPr>
                <w:rFonts w:ascii="Arial Narrow" w:hAnsi="Arial Narrow" w:cstheme="minorBidi"/>
                <w:i w:val="0"/>
                <w:iCs w:val="0"/>
                <w:spacing w:val="-1"/>
                <w:sz w:val="22"/>
                <w:szCs w:val="22"/>
              </w:rPr>
            </w:rPrChange>
          </w:rPr>
          <w:t xml:space="preserve">.3. </w:t>
        </w:r>
      </w:ins>
      <w:r w:rsidR="00CD1FB5" w:rsidRPr="00336706">
        <w:rPr>
          <w:rFonts w:ascii="Arial Narrow" w:hAnsi="Arial Narrow" w:cstheme="minorBidi"/>
          <w:i w:val="0"/>
          <w:iCs w:val="0"/>
          <w:spacing w:val="-1"/>
          <w:sz w:val="22"/>
          <w:szCs w:val="22"/>
          <w:rPrChange w:id="357" w:author="Zouhair CHAOUI" w:date="2023-11-16T08:26:00Z">
            <w:rPr>
              <w:rFonts w:ascii="Arial Narrow" w:hAnsi="Arial Narrow" w:cstheme="minorBidi"/>
              <w:i w:val="0"/>
              <w:iCs w:val="0"/>
              <w:spacing w:val="-1"/>
              <w:sz w:val="22"/>
              <w:szCs w:val="22"/>
            </w:rPr>
          </w:rPrChange>
        </w:rPr>
        <w:t xml:space="preserve">Un reçu de la </w:t>
      </w:r>
      <w:ins w:id="358" w:author="Alizée DEDIEU" w:date="2023-11-06T15:00:00Z">
        <w:r w:rsidR="001D44A1" w:rsidRPr="00336706">
          <w:rPr>
            <w:rFonts w:ascii="Arial Narrow" w:hAnsi="Arial Narrow" w:cstheme="minorBidi"/>
            <w:i w:val="0"/>
            <w:iCs w:val="0"/>
            <w:spacing w:val="-1"/>
            <w:sz w:val="22"/>
            <w:szCs w:val="22"/>
            <w:rPrChange w:id="359" w:author="Zouhair CHAOUI" w:date="2023-11-16T08:26:00Z">
              <w:rPr>
                <w:rFonts w:ascii="Arial Narrow" w:hAnsi="Arial Narrow" w:cstheme="minorBidi"/>
                <w:i w:val="0"/>
                <w:iCs w:val="0"/>
                <w:spacing w:val="-1"/>
                <w:sz w:val="22"/>
                <w:szCs w:val="22"/>
              </w:rPr>
            </w:rPrChange>
          </w:rPr>
          <w:t>T</w:t>
        </w:r>
      </w:ins>
      <w:del w:id="360" w:author="Alizée DEDIEU" w:date="2023-11-06T15:00:00Z">
        <w:r w:rsidR="00CD1FB5" w:rsidRPr="00336706" w:rsidDel="001D44A1">
          <w:rPr>
            <w:rFonts w:ascii="Arial Narrow" w:hAnsi="Arial Narrow" w:cstheme="minorBidi"/>
            <w:i w:val="0"/>
            <w:iCs w:val="0"/>
            <w:spacing w:val="-1"/>
            <w:sz w:val="22"/>
            <w:szCs w:val="22"/>
            <w:rPrChange w:id="361" w:author="Zouhair CHAOUI" w:date="2023-11-16T08:26:00Z">
              <w:rPr>
                <w:rFonts w:ascii="Arial Narrow" w:hAnsi="Arial Narrow" w:cstheme="minorBidi"/>
                <w:i w:val="0"/>
                <w:iCs w:val="0"/>
                <w:spacing w:val="-1"/>
                <w:sz w:val="22"/>
                <w:szCs w:val="22"/>
              </w:rPr>
            </w:rPrChange>
          </w:rPr>
          <w:delText>t</w:delText>
        </w:r>
      </w:del>
      <w:r w:rsidR="00CD1FB5" w:rsidRPr="00336706">
        <w:rPr>
          <w:rFonts w:ascii="Arial Narrow" w:hAnsi="Arial Narrow" w:cstheme="minorBidi"/>
          <w:i w:val="0"/>
          <w:iCs w:val="0"/>
          <w:spacing w:val="-1"/>
          <w:sz w:val="22"/>
          <w:szCs w:val="22"/>
          <w:rPrChange w:id="362" w:author="Zouhair CHAOUI" w:date="2023-11-16T08:26:00Z">
            <w:rPr>
              <w:rFonts w:ascii="Arial Narrow" w:hAnsi="Arial Narrow" w:cstheme="minorBidi"/>
              <w:i w:val="0"/>
              <w:iCs w:val="0"/>
              <w:spacing w:val="-1"/>
              <w:sz w:val="22"/>
              <w:szCs w:val="22"/>
            </w:rPr>
          </w:rPrChange>
        </w:rPr>
        <w:t>ransaction est envoyé au Client par mail, il est également téléchargeable sur le site web de son application mobile Wafacash.</w:t>
      </w:r>
      <w:bookmarkStart w:id="363" w:name="_GoBack"/>
      <w:bookmarkEnd w:id="363"/>
    </w:p>
    <w:p w14:paraId="5989FE6F" w14:textId="77777777" w:rsidR="00CD1FB5" w:rsidRPr="009A0126" w:rsidRDefault="00CD1FB5" w:rsidP="000E3735">
      <w:pPr>
        <w:pStyle w:val="Default"/>
        <w:rPr>
          <w:rFonts w:ascii="Arial Narrow" w:hAnsi="Arial Narrow" w:cstheme="minorBidi"/>
          <w:sz w:val="22"/>
          <w:szCs w:val="22"/>
        </w:rPr>
      </w:pPr>
    </w:p>
    <w:p w14:paraId="1DF2BBCC" w14:textId="41ECFF5F" w:rsidR="00CD1FB5" w:rsidRPr="009A0126" w:rsidRDefault="00511B0A" w:rsidP="00DD454E">
      <w:pPr>
        <w:pStyle w:val="Corpsdetexte"/>
        <w:rPr>
          <w:rFonts w:ascii="Arial Narrow" w:hAnsi="Arial Narrow" w:cstheme="minorBidi"/>
          <w:i w:val="0"/>
          <w:iCs w:val="0"/>
          <w:spacing w:val="-1"/>
          <w:sz w:val="22"/>
          <w:szCs w:val="22"/>
        </w:rPr>
      </w:pPr>
      <w:ins w:id="364" w:author="Alizée DEDIEU" w:date="2023-11-06T12:21:00Z">
        <w:r>
          <w:rPr>
            <w:rFonts w:ascii="Arial Narrow" w:hAnsi="Arial Narrow" w:cstheme="minorBidi"/>
            <w:i w:val="0"/>
            <w:iCs w:val="0"/>
            <w:spacing w:val="-1"/>
            <w:sz w:val="22"/>
            <w:szCs w:val="22"/>
          </w:rPr>
          <w:t xml:space="preserve">5.4. </w:t>
        </w:r>
      </w:ins>
      <w:r w:rsidR="00CD1FB5" w:rsidRPr="009A0126">
        <w:rPr>
          <w:rFonts w:ascii="Arial Narrow" w:hAnsi="Arial Narrow" w:cstheme="minorBidi"/>
          <w:i w:val="0"/>
          <w:iCs w:val="0"/>
          <w:spacing w:val="-1"/>
          <w:sz w:val="22"/>
          <w:szCs w:val="22"/>
        </w:rPr>
        <w:t>Wafacash ordonnera, le jour ouvrable suivant (J+1), un virement correspondant aux encaissements perçus</w:t>
      </w:r>
      <w:ins w:id="365" w:author="Alizée DEDIEU" w:date="2023-11-06T15:00:00Z">
        <w:r w:rsidR="001D44A1">
          <w:rPr>
            <w:rFonts w:ascii="Arial Narrow" w:hAnsi="Arial Narrow" w:cstheme="minorBidi"/>
            <w:i w:val="0"/>
            <w:iCs w:val="0"/>
            <w:spacing w:val="-1"/>
            <w:sz w:val="22"/>
            <w:szCs w:val="22"/>
          </w:rPr>
          <w:t xml:space="preserve"> des Transactions</w:t>
        </w:r>
      </w:ins>
      <w:r w:rsidR="00CD1FB5" w:rsidRPr="009A0126">
        <w:rPr>
          <w:rFonts w:ascii="Arial Narrow" w:hAnsi="Arial Narrow" w:cstheme="minorBidi"/>
          <w:i w:val="0"/>
          <w:iCs w:val="0"/>
          <w:spacing w:val="-1"/>
          <w:sz w:val="22"/>
          <w:szCs w:val="22"/>
        </w:rPr>
        <w:t>, déduction faite des frai</w:t>
      </w:r>
      <w:r w:rsidR="009A0126">
        <w:rPr>
          <w:rFonts w:ascii="Arial Narrow" w:hAnsi="Arial Narrow" w:cstheme="minorBidi"/>
          <w:i w:val="0"/>
          <w:iCs w:val="0"/>
          <w:spacing w:val="-1"/>
          <w:sz w:val="22"/>
          <w:szCs w:val="22"/>
        </w:rPr>
        <w:t>s de service</w:t>
      </w:r>
      <w:del w:id="366" w:author="Alizée DEDIEU" w:date="2023-11-06T12:22:00Z">
        <w:r w:rsidR="009A0126" w:rsidDel="00511B0A">
          <w:rPr>
            <w:rFonts w:ascii="Arial Narrow" w:hAnsi="Arial Narrow" w:cstheme="minorBidi"/>
            <w:i w:val="0"/>
            <w:iCs w:val="0"/>
            <w:spacing w:val="-1"/>
            <w:sz w:val="22"/>
            <w:szCs w:val="22"/>
          </w:rPr>
          <w:delText xml:space="preserve">  </w:delText>
        </w:r>
      </w:del>
      <w:r w:rsidR="009A0126">
        <w:rPr>
          <w:rFonts w:ascii="Arial Narrow" w:hAnsi="Arial Narrow" w:cstheme="minorBidi"/>
          <w:i w:val="0"/>
          <w:iCs w:val="0"/>
          <w:spacing w:val="-1"/>
          <w:sz w:val="22"/>
          <w:szCs w:val="22"/>
        </w:rPr>
        <w:t xml:space="preserve"> à </w:t>
      </w:r>
      <w:del w:id="367" w:author="Alizée DEDIEU" w:date="2023-11-06T12:22:00Z">
        <w:r w:rsidR="009A0126" w:rsidDel="00511B0A">
          <w:rPr>
            <w:rFonts w:ascii="Arial Narrow" w:hAnsi="Arial Narrow" w:cstheme="minorBidi"/>
            <w:i w:val="0"/>
            <w:iCs w:val="0"/>
            <w:spacing w:val="-1"/>
            <w:sz w:val="22"/>
            <w:szCs w:val="22"/>
          </w:rPr>
          <w:delText xml:space="preserve">  </w:delText>
        </w:r>
      </w:del>
      <w:r w:rsidR="009A0126">
        <w:rPr>
          <w:rFonts w:ascii="Arial Narrow" w:hAnsi="Arial Narrow" w:cstheme="minorBidi"/>
          <w:i w:val="0"/>
          <w:iCs w:val="0"/>
          <w:spacing w:val="-1"/>
          <w:sz w:val="22"/>
          <w:szCs w:val="22"/>
        </w:rPr>
        <w:t xml:space="preserve">la </w:t>
      </w:r>
      <w:del w:id="368" w:author="Alizée DEDIEU" w:date="2023-11-06T12:22:00Z">
        <w:r w:rsidR="009A0126" w:rsidDel="00511B0A">
          <w:rPr>
            <w:rFonts w:ascii="Arial Narrow" w:hAnsi="Arial Narrow" w:cstheme="minorBidi"/>
            <w:i w:val="0"/>
            <w:iCs w:val="0"/>
            <w:spacing w:val="-1"/>
            <w:sz w:val="22"/>
            <w:szCs w:val="22"/>
          </w:rPr>
          <w:delText xml:space="preserve">  </w:delText>
        </w:r>
      </w:del>
      <w:r w:rsidR="009A0126">
        <w:rPr>
          <w:rFonts w:ascii="Arial Narrow" w:hAnsi="Arial Narrow" w:cstheme="minorBidi"/>
          <w:i w:val="0"/>
          <w:iCs w:val="0"/>
          <w:spacing w:val="-1"/>
          <w:sz w:val="22"/>
          <w:szCs w:val="22"/>
        </w:rPr>
        <w:t xml:space="preserve">charge </w:t>
      </w:r>
      <w:r w:rsidR="00CD1FB5" w:rsidRPr="009A0126">
        <w:rPr>
          <w:rFonts w:ascii="Arial Narrow" w:hAnsi="Arial Narrow" w:cstheme="minorBidi"/>
          <w:i w:val="0"/>
          <w:iCs w:val="0"/>
          <w:spacing w:val="-1"/>
          <w:sz w:val="22"/>
          <w:szCs w:val="22"/>
        </w:rPr>
        <w:t xml:space="preserve">de </w:t>
      </w:r>
      <w:r w:rsidR="009A0126">
        <w:rPr>
          <w:rFonts w:ascii="Arial Narrow" w:hAnsi="Arial Narrow" w:cstheme="minorBidi"/>
          <w:i w:val="0"/>
          <w:iCs w:val="0"/>
          <w:spacing w:val="-1"/>
          <w:sz w:val="22"/>
          <w:szCs w:val="22"/>
        </w:rPr>
        <w:t>TLS</w:t>
      </w:r>
      <w:ins w:id="369" w:author="Alizée DEDIEU" w:date="2023-11-06T12:22:00Z">
        <w:r>
          <w:rPr>
            <w:rFonts w:ascii="Arial Narrow" w:hAnsi="Arial Narrow" w:cstheme="minorBidi"/>
            <w:i w:val="0"/>
            <w:iCs w:val="0"/>
            <w:spacing w:val="-1"/>
            <w:sz w:val="22"/>
            <w:szCs w:val="22"/>
          </w:rPr>
          <w:t>contact</w:t>
        </w:r>
      </w:ins>
      <w:r w:rsidR="009A0126">
        <w:rPr>
          <w:rFonts w:ascii="Arial Narrow" w:hAnsi="Arial Narrow" w:cstheme="minorBidi"/>
          <w:i w:val="0"/>
          <w:iCs w:val="0"/>
          <w:spacing w:val="-1"/>
          <w:sz w:val="22"/>
          <w:szCs w:val="22"/>
        </w:rPr>
        <w:t xml:space="preserve"> </w:t>
      </w:r>
      <w:r w:rsidR="00CD1FB5" w:rsidRPr="009A0126">
        <w:rPr>
          <w:rFonts w:ascii="Arial Narrow" w:hAnsi="Arial Narrow" w:cstheme="minorBidi"/>
          <w:i w:val="0"/>
          <w:iCs w:val="0"/>
          <w:spacing w:val="-1"/>
          <w:sz w:val="22"/>
          <w:szCs w:val="22"/>
        </w:rPr>
        <w:t xml:space="preserve">(cf.   </w:t>
      </w:r>
      <w:r w:rsidR="00CD1FB5" w:rsidRPr="000E2B6A">
        <w:rPr>
          <w:rFonts w:ascii="Arial Narrow" w:hAnsi="Arial Narrow" w:cstheme="minorBidi"/>
          <w:i w:val="0"/>
          <w:iCs w:val="0"/>
          <w:spacing w:val="-1"/>
          <w:sz w:val="22"/>
          <w:szCs w:val="22"/>
        </w:rPr>
        <w:t xml:space="preserve">article   </w:t>
      </w:r>
      <w:r w:rsidR="00D47F74">
        <w:rPr>
          <w:rFonts w:ascii="Arial Narrow" w:hAnsi="Arial Narrow" w:cstheme="minorBidi"/>
          <w:i w:val="0"/>
          <w:iCs w:val="0"/>
          <w:spacing w:val="-1"/>
          <w:sz w:val="22"/>
          <w:szCs w:val="22"/>
        </w:rPr>
        <w:t>6</w:t>
      </w:r>
      <w:r w:rsidR="00CD1FB5" w:rsidRPr="009A0126">
        <w:rPr>
          <w:rFonts w:ascii="Arial Narrow" w:hAnsi="Arial Narrow" w:cstheme="minorBidi"/>
          <w:i w:val="0"/>
          <w:iCs w:val="0"/>
          <w:spacing w:val="-1"/>
          <w:sz w:val="22"/>
          <w:szCs w:val="22"/>
        </w:rPr>
        <w:t xml:space="preserve">   ci-dessous) </w:t>
      </w:r>
      <w:del w:id="370" w:author="Alizée DEDIEU" w:date="2023-11-06T12:22:00Z">
        <w:r w:rsidR="00CD1FB5" w:rsidRPr="009A0126" w:rsidDel="00511B0A">
          <w:rPr>
            <w:rFonts w:ascii="Arial Narrow" w:hAnsi="Arial Narrow" w:cstheme="minorBidi"/>
            <w:i w:val="0"/>
            <w:iCs w:val="0"/>
            <w:spacing w:val="-1"/>
            <w:sz w:val="22"/>
            <w:szCs w:val="22"/>
          </w:rPr>
          <w:delText xml:space="preserve">  </w:delText>
        </w:r>
      </w:del>
      <w:r w:rsidR="00CD1FB5" w:rsidRPr="009A0126">
        <w:rPr>
          <w:rFonts w:ascii="Arial Narrow" w:hAnsi="Arial Narrow" w:cstheme="minorBidi"/>
          <w:i w:val="0"/>
          <w:iCs w:val="0"/>
          <w:spacing w:val="-1"/>
          <w:sz w:val="22"/>
          <w:szCs w:val="22"/>
        </w:rPr>
        <w:t xml:space="preserve">vers   le   compte   de </w:t>
      </w:r>
      <w:r w:rsidR="00F014AC">
        <w:rPr>
          <w:rFonts w:ascii="Arial Narrow" w:hAnsi="Arial Narrow" w:cstheme="minorBidi"/>
          <w:i w:val="0"/>
          <w:iCs w:val="0"/>
          <w:spacing w:val="-1"/>
          <w:sz w:val="22"/>
          <w:szCs w:val="22"/>
        </w:rPr>
        <w:t>TLS</w:t>
      </w:r>
      <w:ins w:id="371" w:author="Alizée DEDIEU" w:date="2023-11-06T12:22:00Z">
        <w:r>
          <w:rPr>
            <w:rFonts w:ascii="Arial Narrow" w:hAnsi="Arial Narrow" w:cstheme="minorBidi"/>
            <w:i w:val="0"/>
            <w:iCs w:val="0"/>
            <w:spacing w:val="-1"/>
            <w:sz w:val="22"/>
            <w:szCs w:val="22"/>
          </w:rPr>
          <w:t>contact</w:t>
        </w:r>
      </w:ins>
      <w:r w:rsidR="00CD1FB5" w:rsidRPr="009A0126">
        <w:rPr>
          <w:rFonts w:ascii="Arial Narrow" w:hAnsi="Arial Narrow" w:cstheme="minorBidi"/>
          <w:i w:val="0"/>
          <w:iCs w:val="0"/>
          <w:spacing w:val="-1"/>
          <w:sz w:val="22"/>
          <w:szCs w:val="22"/>
        </w:rPr>
        <w:t xml:space="preserve">, RIB N° </w:t>
      </w:r>
      <w:ins w:id="372" w:author="Jean-Marc OULD" w:date="2023-11-07T19:42:00Z">
        <w:r w:rsidR="003D5E83" w:rsidRPr="003D5E83">
          <w:rPr>
            <w:rFonts w:ascii="Arial Narrow" w:hAnsi="Arial Narrow" w:cstheme="minorBidi"/>
            <w:i w:val="0"/>
            <w:iCs w:val="0"/>
            <w:spacing w:val="-1"/>
            <w:sz w:val="22"/>
            <w:szCs w:val="22"/>
          </w:rPr>
          <w:t>SN08 SN011 01005 005010722187 21</w:t>
        </w:r>
        <w:r w:rsidR="003D5E83">
          <w:rPr>
            <w:rFonts w:ascii="Arial Narrow" w:hAnsi="Arial Narrow" w:cstheme="minorBidi"/>
            <w:i w:val="0"/>
            <w:iCs w:val="0"/>
            <w:spacing w:val="-1"/>
            <w:sz w:val="22"/>
            <w:szCs w:val="22"/>
          </w:rPr>
          <w:t xml:space="preserve"> </w:t>
        </w:r>
      </w:ins>
      <w:r w:rsidR="00CD1FB5" w:rsidRPr="009A0126">
        <w:rPr>
          <w:rFonts w:ascii="Arial Narrow" w:hAnsi="Arial Narrow" w:cstheme="minorBidi"/>
          <w:i w:val="0"/>
          <w:iCs w:val="0"/>
          <w:spacing w:val="-1"/>
          <w:sz w:val="22"/>
          <w:szCs w:val="22"/>
        </w:rPr>
        <w:t xml:space="preserve">ouvert auprès de la banque </w:t>
      </w:r>
      <w:ins w:id="373" w:author="Jean-Marc OULD" w:date="2023-11-07T19:42:00Z">
        <w:r w:rsidR="003D5E83">
          <w:rPr>
            <w:rFonts w:ascii="Arial Narrow" w:hAnsi="Arial Narrow" w:cstheme="minorBidi"/>
            <w:i w:val="0"/>
            <w:iCs w:val="0"/>
            <w:spacing w:val="-1"/>
            <w:sz w:val="22"/>
            <w:szCs w:val="22"/>
          </w:rPr>
          <w:t>Société Générale Sénégal</w:t>
        </w:r>
        <w:r w:rsidR="003D5E83" w:rsidRPr="009A0126">
          <w:rPr>
            <w:rFonts w:ascii="Arial Narrow" w:hAnsi="Arial Narrow" w:cstheme="minorBidi"/>
            <w:i w:val="0"/>
            <w:iCs w:val="0"/>
            <w:spacing w:val="-1"/>
            <w:sz w:val="22"/>
            <w:szCs w:val="22"/>
          </w:rPr>
          <w:t xml:space="preserve"> </w:t>
        </w:r>
      </w:ins>
      <w:r w:rsidR="00CD1FB5" w:rsidRPr="009A0126">
        <w:rPr>
          <w:rFonts w:ascii="Arial Narrow" w:hAnsi="Arial Narrow" w:cstheme="minorBidi"/>
          <w:i w:val="0"/>
          <w:iCs w:val="0"/>
          <w:spacing w:val="-1"/>
          <w:sz w:val="22"/>
          <w:szCs w:val="22"/>
        </w:rPr>
        <w:t>agence</w:t>
      </w:r>
      <w:r w:rsidR="00310887">
        <w:rPr>
          <w:rFonts w:ascii="Arial Narrow" w:hAnsi="Arial Narrow" w:cstheme="minorBidi"/>
          <w:i w:val="0"/>
          <w:iCs w:val="0"/>
          <w:spacing w:val="-1"/>
          <w:sz w:val="22"/>
          <w:szCs w:val="22"/>
        </w:rPr>
        <w:t xml:space="preserve"> </w:t>
      </w:r>
      <w:ins w:id="374" w:author="Jean-Marc OULD" w:date="2023-11-07T19:42:00Z">
        <w:r w:rsidR="00002552">
          <w:rPr>
            <w:rFonts w:ascii="Arial Narrow" w:hAnsi="Arial Narrow" w:cstheme="minorBidi"/>
            <w:i w:val="0"/>
            <w:iCs w:val="0"/>
            <w:spacing w:val="-1"/>
            <w:sz w:val="22"/>
            <w:szCs w:val="22"/>
          </w:rPr>
          <w:t>Roume Entreprises</w:t>
        </w:r>
      </w:ins>
    </w:p>
    <w:p w14:paraId="7D6350DB" w14:textId="77777777" w:rsidR="00511B0A" w:rsidRDefault="00511B0A" w:rsidP="00DD454E">
      <w:pPr>
        <w:pStyle w:val="Corpsdetexte"/>
        <w:rPr>
          <w:ins w:id="375" w:author="Alizée DEDIEU" w:date="2023-11-06T12:22:00Z"/>
          <w:rFonts w:ascii="Arial Narrow" w:hAnsi="Arial Narrow" w:cstheme="minorBidi"/>
          <w:i w:val="0"/>
          <w:iCs w:val="0"/>
          <w:spacing w:val="-1"/>
          <w:sz w:val="22"/>
          <w:szCs w:val="22"/>
        </w:rPr>
      </w:pPr>
    </w:p>
    <w:p w14:paraId="041B41ED" w14:textId="0CE9EE83" w:rsidR="00CD1FB5" w:rsidRPr="009A0126" w:rsidRDefault="00511B0A" w:rsidP="00DD454E">
      <w:pPr>
        <w:pStyle w:val="Corpsdetexte"/>
        <w:rPr>
          <w:rFonts w:ascii="Arial Narrow" w:hAnsi="Arial Narrow" w:cstheme="minorBidi"/>
          <w:i w:val="0"/>
          <w:iCs w:val="0"/>
          <w:spacing w:val="-1"/>
          <w:sz w:val="22"/>
          <w:szCs w:val="22"/>
        </w:rPr>
      </w:pPr>
      <w:ins w:id="376" w:author="Alizée DEDIEU" w:date="2023-11-06T12:22:00Z">
        <w:r>
          <w:rPr>
            <w:rFonts w:ascii="Arial Narrow" w:hAnsi="Arial Narrow" w:cstheme="minorBidi"/>
            <w:i w:val="0"/>
            <w:iCs w:val="0"/>
            <w:spacing w:val="-1"/>
            <w:sz w:val="22"/>
            <w:szCs w:val="22"/>
          </w:rPr>
          <w:t xml:space="preserve">5.5. </w:t>
        </w:r>
      </w:ins>
      <w:r w:rsidR="00CD1FB5" w:rsidRPr="009A0126">
        <w:rPr>
          <w:rFonts w:ascii="Arial Narrow" w:hAnsi="Arial Narrow" w:cstheme="minorBidi"/>
          <w:i w:val="0"/>
          <w:iCs w:val="0"/>
          <w:spacing w:val="-1"/>
          <w:sz w:val="22"/>
          <w:szCs w:val="22"/>
        </w:rPr>
        <w:t>Les virements quotidiens reprennent l’activité de la veille selon le calendrier des jours ouvrés comme suit :</w:t>
      </w:r>
    </w:p>
    <w:p w14:paraId="24BCD925" w14:textId="77777777" w:rsidR="00CD1FB5" w:rsidRPr="00CD1FB5" w:rsidRDefault="00CD1FB5" w:rsidP="000E3735">
      <w:pPr>
        <w:pStyle w:val="Corpsdetexte"/>
        <w:spacing w:before="55"/>
        <w:rPr>
          <w:rFonts w:ascii="Arial Narrow" w:hAnsi="Arial Narrow" w:cstheme="minorBidi"/>
          <w:sz w:val="22"/>
          <w:szCs w:val="22"/>
        </w:rPr>
      </w:pPr>
    </w:p>
    <w:tbl>
      <w:tblPr>
        <w:tblStyle w:val="TableNormal1"/>
        <w:tblW w:w="0" w:type="auto"/>
        <w:tblInd w:w="1807" w:type="dxa"/>
        <w:tblLayout w:type="fixed"/>
        <w:tblLook w:val="01E0" w:firstRow="1" w:lastRow="1" w:firstColumn="1" w:lastColumn="1" w:noHBand="0" w:noVBand="0"/>
      </w:tblPr>
      <w:tblGrid>
        <w:gridCol w:w="2552"/>
        <w:gridCol w:w="2835"/>
      </w:tblGrid>
      <w:tr w:rsidR="00CD1FB5" w:rsidRPr="00CD1FB5" w14:paraId="764856FD" w14:textId="77777777" w:rsidTr="005B0B23">
        <w:trPr>
          <w:trHeight w:hRule="exact" w:val="387"/>
        </w:trPr>
        <w:tc>
          <w:tcPr>
            <w:tcW w:w="2552" w:type="dxa"/>
            <w:tcBorders>
              <w:top w:val="single" w:sz="8" w:space="0" w:color="000000"/>
              <w:left w:val="single" w:sz="8" w:space="0" w:color="000000"/>
              <w:bottom w:val="single" w:sz="8" w:space="0" w:color="000000"/>
              <w:right w:val="single" w:sz="8" w:space="0" w:color="000000"/>
            </w:tcBorders>
          </w:tcPr>
          <w:p w14:paraId="7BE3352F" w14:textId="77777777" w:rsidR="00CD1FB5" w:rsidRPr="00CD1FB5" w:rsidRDefault="00CD1FB5" w:rsidP="00DD454E">
            <w:pPr>
              <w:pStyle w:val="TableParagraph"/>
              <w:ind w:left="601"/>
              <w:rPr>
                <w:rFonts w:ascii="Arial Narrow" w:eastAsia="Arial Narrow" w:hAnsi="Arial Narrow"/>
                <w:lang w:val="fr-FR"/>
              </w:rPr>
            </w:pPr>
            <w:r w:rsidRPr="00CD1FB5">
              <w:rPr>
                <w:rFonts w:ascii="Arial Narrow" w:eastAsia="Arial Narrow" w:hAnsi="Arial Narrow"/>
                <w:b/>
                <w:bCs/>
                <w:spacing w:val="-1"/>
                <w:lang w:val="fr-FR"/>
              </w:rPr>
              <w:t>Jours</w:t>
            </w:r>
            <w:r w:rsidRPr="00CD1FB5">
              <w:rPr>
                <w:rFonts w:ascii="Arial Narrow" w:eastAsia="Arial Narrow" w:hAnsi="Arial Narrow"/>
                <w:b/>
                <w:bCs/>
                <w:lang w:val="fr-FR"/>
              </w:rPr>
              <w:t xml:space="preserve"> d’activité</w:t>
            </w:r>
          </w:p>
        </w:tc>
        <w:tc>
          <w:tcPr>
            <w:tcW w:w="2835" w:type="dxa"/>
            <w:tcBorders>
              <w:top w:val="single" w:sz="8" w:space="0" w:color="000000"/>
              <w:left w:val="single" w:sz="8" w:space="0" w:color="000000"/>
              <w:bottom w:val="single" w:sz="8" w:space="0" w:color="000000"/>
              <w:right w:val="single" w:sz="8" w:space="0" w:color="000000"/>
            </w:tcBorders>
          </w:tcPr>
          <w:p w14:paraId="567C369F" w14:textId="77777777" w:rsidR="00CD1FB5" w:rsidRPr="00CD1FB5" w:rsidRDefault="00CD1FB5" w:rsidP="00DD454E">
            <w:pPr>
              <w:pStyle w:val="TableParagraph"/>
              <w:ind w:left="800"/>
              <w:rPr>
                <w:rFonts w:ascii="Arial Narrow" w:eastAsia="Arial Narrow" w:hAnsi="Arial Narrow"/>
                <w:lang w:val="fr-FR"/>
              </w:rPr>
            </w:pPr>
            <w:r w:rsidRPr="00CD1FB5">
              <w:rPr>
                <w:rFonts w:ascii="Arial Narrow" w:hAnsi="Arial Narrow"/>
                <w:b/>
                <w:lang w:val="fr-FR"/>
              </w:rPr>
              <w:t>Jour</w:t>
            </w:r>
            <w:r w:rsidRPr="00CD1FB5">
              <w:rPr>
                <w:rFonts w:ascii="Arial Narrow" w:hAnsi="Arial Narrow"/>
                <w:b/>
                <w:spacing w:val="-2"/>
                <w:lang w:val="fr-FR"/>
              </w:rPr>
              <w:t xml:space="preserve"> </w:t>
            </w:r>
            <w:r w:rsidRPr="00CD1FB5">
              <w:rPr>
                <w:rFonts w:ascii="Arial Narrow" w:hAnsi="Arial Narrow"/>
                <w:b/>
                <w:spacing w:val="-1"/>
                <w:lang w:val="fr-FR"/>
              </w:rPr>
              <w:t>Virement</w:t>
            </w:r>
          </w:p>
        </w:tc>
      </w:tr>
      <w:tr w:rsidR="00CD1FB5" w:rsidRPr="00CD1FB5" w14:paraId="1DEA642C" w14:textId="77777777" w:rsidTr="005B0B23">
        <w:trPr>
          <w:trHeight w:hRule="exact" w:val="338"/>
        </w:trPr>
        <w:tc>
          <w:tcPr>
            <w:tcW w:w="2552" w:type="dxa"/>
            <w:tcBorders>
              <w:top w:val="single" w:sz="8" w:space="0" w:color="000000"/>
              <w:left w:val="single" w:sz="8" w:space="0" w:color="000000"/>
              <w:bottom w:val="single" w:sz="8" w:space="0" w:color="000000"/>
              <w:right w:val="single" w:sz="8" w:space="0" w:color="000000"/>
            </w:tcBorders>
          </w:tcPr>
          <w:p w14:paraId="503E10F5" w14:textId="77777777" w:rsidR="00CD1FB5" w:rsidRPr="00CD1FB5" w:rsidRDefault="00CD1FB5" w:rsidP="00DD454E">
            <w:pPr>
              <w:pStyle w:val="TableParagraph"/>
              <w:ind w:left="97"/>
              <w:rPr>
                <w:rFonts w:ascii="Arial Narrow" w:eastAsia="Arial Narrow" w:hAnsi="Arial Narrow"/>
                <w:lang w:val="fr-FR"/>
              </w:rPr>
            </w:pPr>
            <w:r w:rsidRPr="00CD1FB5">
              <w:rPr>
                <w:rFonts w:ascii="Arial Narrow" w:hAnsi="Arial Narrow"/>
                <w:spacing w:val="-1"/>
                <w:lang w:val="fr-FR"/>
              </w:rPr>
              <w:t>Samedi</w:t>
            </w:r>
            <w:r w:rsidRPr="00CD1FB5">
              <w:rPr>
                <w:rFonts w:ascii="Arial Narrow" w:hAnsi="Arial Narrow"/>
                <w:spacing w:val="1"/>
                <w:lang w:val="fr-FR"/>
              </w:rPr>
              <w:t xml:space="preserve"> </w:t>
            </w:r>
            <w:r w:rsidRPr="00CD1FB5">
              <w:rPr>
                <w:rFonts w:ascii="Arial Narrow" w:hAnsi="Arial Narrow"/>
                <w:lang w:val="fr-FR"/>
              </w:rPr>
              <w:t xml:space="preserve">- </w:t>
            </w:r>
            <w:r w:rsidRPr="00CD1FB5">
              <w:rPr>
                <w:rFonts w:ascii="Arial Narrow" w:hAnsi="Arial Narrow"/>
                <w:spacing w:val="-2"/>
                <w:lang w:val="fr-FR"/>
              </w:rPr>
              <w:t>Dimanche</w:t>
            </w:r>
            <w:r w:rsidRPr="00CD1FB5">
              <w:rPr>
                <w:rFonts w:ascii="Arial Narrow" w:hAnsi="Arial Narrow"/>
                <w:lang w:val="fr-FR"/>
              </w:rPr>
              <w:t xml:space="preserve"> - </w:t>
            </w:r>
            <w:r w:rsidRPr="00CD1FB5">
              <w:rPr>
                <w:rFonts w:ascii="Arial Narrow" w:hAnsi="Arial Narrow"/>
                <w:spacing w:val="-1"/>
                <w:lang w:val="fr-FR"/>
              </w:rPr>
              <w:t>Lundi</w:t>
            </w:r>
          </w:p>
        </w:tc>
        <w:tc>
          <w:tcPr>
            <w:tcW w:w="2835" w:type="dxa"/>
            <w:tcBorders>
              <w:top w:val="single" w:sz="8" w:space="0" w:color="000000"/>
              <w:left w:val="single" w:sz="8" w:space="0" w:color="000000"/>
              <w:bottom w:val="single" w:sz="8" w:space="0" w:color="000000"/>
              <w:right w:val="single" w:sz="8" w:space="0" w:color="000000"/>
            </w:tcBorders>
          </w:tcPr>
          <w:p w14:paraId="781D7A51" w14:textId="77777777" w:rsidR="00CD1FB5" w:rsidRPr="00CD1FB5" w:rsidRDefault="00CD1FB5" w:rsidP="00DD454E">
            <w:pPr>
              <w:pStyle w:val="TableParagraph"/>
              <w:ind w:left="97"/>
              <w:rPr>
                <w:rFonts w:ascii="Arial Narrow" w:eastAsia="Arial Narrow" w:hAnsi="Arial Narrow"/>
                <w:lang w:val="fr-FR"/>
              </w:rPr>
            </w:pPr>
            <w:r w:rsidRPr="00CD1FB5">
              <w:rPr>
                <w:rFonts w:ascii="Arial Narrow" w:hAnsi="Arial Narrow"/>
                <w:spacing w:val="-1"/>
                <w:lang w:val="fr-FR"/>
              </w:rPr>
              <w:t>Mardi</w:t>
            </w:r>
          </w:p>
        </w:tc>
      </w:tr>
      <w:tr w:rsidR="00CD1FB5" w:rsidRPr="00CD1FB5" w14:paraId="73722447" w14:textId="77777777" w:rsidTr="005B0B23">
        <w:trPr>
          <w:trHeight w:hRule="exact" w:val="302"/>
        </w:trPr>
        <w:tc>
          <w:tcPr>
            <w:tcW w:w="2552" w:type="dxa"/>
            <w:tcBorders>
              <w:top w:val="single" w:sz="8" w:space="0" w:color="000000"/>
              <w:left w:val="single" w:sz="8" w:space="0" w:color="000000"/>
              <w:bottom w:val="single" w:sz="8" w:space="0" w:color="000000"/>
              <w:right w:val="single" w:sz="8" w:space="0" w:color="000000"/>
            </w:tcBorders>
          </w:tcPr>
          <w:p w14:paraId="4411B171" w14:textId="77777777" w:rsidR="00CD1FB5" w:rsidRPr="00CD1FB5" w:rsidRDefault="00CD1FB5" w:rsidP="00DD454E">
            <w:pPr>
              <w:pStyle w:val="TableParagraph"/>
              <w:ind w:left="97"/>
              <w:rPr>
                <w:rFonts w:ascii="Arial Narrow" w:eastAsia="Arial Narrow" w:hAnsi="Arial Narrow"/>
                <w:lang w:val="fr-FR"/>
              </w:rPr>
            </w:pPr>
            <w:r w:rsidRPr="00CD1FB5">
              <w:rPr>
                <w:rFonts w:ascii="Arial Narrow" w:hAnsi="Arial Narrow"/>
                <w:spacing w:val="-1"/>
                <w:lang w:val="fr-FR"/>
              </w:rPr>
              <w:t>Mardi</w:t>
            </w:r>
          </w:p>
        </w:tc>
        <w:tc>
          <w:tcPr>
            <w:tcW w:w="2835" w:type="dxa"/>
            <w:tcBorders>
              <w:top w:val="single" w:sz="8" w:space="0" w:color="000000"/>
              <w:left w:val="single" w:sz="8" w:space="0" w:color="000000"/>
              <w:bottom w:val="single" w:sz="8" w:space="0" w:color="000000"/>
              <w:right w:val="single" w:sz="8" w:space="0" w:color="000000"/>
            </w:tcBorders>
          </w:tcPr>
          <w:p w14:paraId="75D1247F" w14:textId="77777777" w:rsidR="00CD1FB5" w:rsidRPr="00CD1FB5" w:rsidRDefault="00CD1FB5" w:rsidP="00DD454E">
            <w:pPr>
              <w:pStyle w:val="TableParagraph"/>
              <w:ind w:left="97"/>
              <w:rPr>
                <w:rFonts w:ascii="Arial Narrow" w:eastAsia="Arial Narrow" w:hAnsi="Arial Narrow"/>
                <w:lang w:val="fr-FR"/>
              </w:rPr>
            </w:pPr>
            <w:r w:rsidRPr="00CD1FB5">
              <w:rPr>
                <w:rFonts w:ascii="Arial Narrow" w:hAnsi="Arial Narrow"/>
                <w:spacing w:val="-1"/>
                <w:lang w:val="fr-FR"/>
              </w:rPr>
              <w:t>Mercredi</w:t>
            </w:r>
          </w:p>
        </w:tc>
      </w:tr>
      <w:tr w:rsidR="00CD1FB5" w:rsidRPr="00CD1FB5" w14:paraId="792340A0" w14:textId="77777777" w:rsidTr="005B0B23">
        <w:trPr>
          <w:trHeight w:hRule="exact" w:val="271"/>
        </w:trPr>
        <w:tc>
          <w:tcPr>
            <w:tcW w:w="2552" w:type="dxa"/>
            <w:tcBorders>
              <w:top w:val="single" w:sz="8" w:space="0" w:color="000000"/>
              <w:left w:val="single" w:sz="8" w:space="0" w:color="000000"/>
              <w:bottom w:val="single" w:sz="8" w:space="0" w:color="000000"/>
              <w:right w:val="single" w:sz="8" w:space="0" w:color="000000"/>
            </w:tcBorders>
          </w:tcPr>
          <w:p w14:paraId="7CE6B9A4" w14:textId="77777777" w:rsidR="00CD1FB5" w:rsidRPr="00CD1FB5" w:rsidRDefault="00CD1FB5" w:rsidP="00DD454E">
            <w:pPr>
              <w:pStyle w:val="TableParagraph"/>
              <w:ind w:left="97"/>
              <w:rPr>
                <w:rFonts w:ascii="Arial Narrow" w:eastAsia="Arial Narrow" w:hAnsi="Arial Narrow"/>
                <w:lang w:val="fr-FR"/>
              </w:rPr>
            </w:pPr>
            <w:r w:rsidRPr="00CD1FB5">
              <w:rPr>
                <w:rFonts w:ascii="Arial Narrow" w:hAnsi="Arial Narrow"/>
                <w:spacing w:val="-1"/>
                <w:lang w:val="fr-FR"/>
              </w:rPr>
              <w:t>Mercredi</w:t>
            </w:r>
          </w:p>
        </w:tc>
        <w:tc>
          <w:tcPr>
            <w:tcW w:w="2835" w:type="dxa"/>
            <w:tcBorders>
              <w:top w:val="single" w:sz="8" w:space="0" w:color="000000"/>
              <w:left w:val="single" w:sz="8" w:space="0" w:color="000000"/>
              <w:bottom w:val="single" w:sz="8" w:space="0" w:color="000000"/>
              <w:right w:val="single" w:sz="8" w:space="0" w:color="000000"/>
            </w:tcBorders>
          </w:tcPr>
          <w:p w14:paraId="3A6CC08A" w14:textId="77777777" w:rsidR="00CD1FB5" w:rsidRPr="00CD1FB5" w:rsidRDefault="00CD1FB5" w:rsidP="00DD454E">
            <w:pPr>
              <w:pStyle w:val="TableParagraph"/>
              <w:ind w:left="97"/>
              <w:rPr>
                <w:rFonts w:ascii="Arial Narrow" w:eastAsia="Arial Narrow" w:hAnsi="Arial Narrow"/>
                <w:lang w:val="fr-FR"/>
              </w:rPr>
            </w:pPr>
            <w:r w:rsidRPr="00CD1FB5">
              <w:rPr>
                <w:rFonts w:ascii="Arial Narrow" w:hAnsi="Arial Narrow"/>
                <w:lang w:val="fr-FR"/>
              </w:rPr>
              <w:t>Jeudi</w:t>
            </w:r>
          </w:p>
        </w:tc>
      </w:tr>
      <w:tr w:rsidR="00CD1FB5" w:rsidRPr="00CD1FB5" w14:paraId="7F1C7797" w14:textId="77777777" w:rsidTr="005B0B23">
        <w:trPr>
          <w:trHeight w:hRule="exact" w:val="274"/>
        </w:trPr>
        <w:tc>
          <w:tcPr>
            <w:tcW w:w="2552" w:type="dxa"/>
            <w:tcBorders>
              <w:top w:val="single" w:sz="8" w:space="0" w:color="000000"/>
              <w:left w:val="single" w:sz="8" w:space="0" w:color="000000"/>
              <w:bottom w:val="single" w:sz="8" w:space="0" w:color="000000"/>
              <w:right w:val="single" w:sz="8" w:space="0" w:color="000000"/>
            </w:tcBorders>
          </w:tcPr>
          <w:p w14:paraId="587339CD" w14:textId="77777777" w:rsidR="00CD1FB5" w:rsidRPr="00CD1FB5" w:rsidRDefault="00CD1FB5" w:rsidP="00DD454E">
            <w:pPr>
              <w:pStyle w:val="TableParagraph"/>
              <w:ind w:left="97"/>
              <w:rPr>
                <w:rFonts w:ascii="Arial Narrow" w:eastAsia="Arial Narrow" w:hAnsi="Arial Narrow"/>
                <w:lang w:val="fr-FR"/>
              </w:rPr>
            </w:pPr>
            <w:r w:rsidRPr="00CD1FB5">
              <w:rPr>
                <w:rFonts w:ascii="Arial Narrow" w:hAnsi="Arial Narrow"/>
                <w:lang w:val="fr-FR"/>
              </w:rPr>
              <w:t>Jeudi</w:t>
            </w:r>
          </w:p>
        </w:tc>
        <w:tc>
          <w:tcPr>
            <w:tcW w:w="2835" w:type="dxa"/>
            <w:tcBorders>
              <w:top w:val="single" w:sz="8" w:space="0" w:color="000000"/>
              <w:left w:val="single" w:sz="8" w:space="0" w:color="000000"/>
              <w:bottom w:val="single" w:sz="8" w:space="0" w:color="000000"/>
              <w:right w:val="single" w:sz="8" w:space="0" w:color="000000"/>
            </w:tcBorders>
          </w:tcPr>
          <w:p w14:paraId="577D5B17" w14:textId="77777777" w:rsidR="00CD1FB5" w:rsidRPr="00CD1FB5" w:rsidRDefault="00CD1FB5" w:rsidP="00DD454E">
            <w:pPr>
              <w:pStyle w:val="TableParagraph"/>
              <w:ind w:left="97"/>
              <w:rPr>
                <w:rFonts w:ascii="Arial Narrow" w:eastAsia="Arial Narrow" w:hAnsi="Arial Narrow"/>
                <w:lang w:val="fr-FR"/>
              </w:rPr>
            </w:pPr>
            <w:r w:rsidRPr="00CD1FB5">
              <w:rPr>
                <w:rFonts w:ascii="Arial Narrow" w:hAnsi="Arial Narrow"/>
                <w:spacing w:val="-1"/>
                <w:lang w:val="fr-FR"/>
              </w:rPr>
              <w:t>Vendredi</w:t>
            </w:r>
          </w:p>
        </w:tc>
      </w:tr>
      <w:tr w:rsidR="00CD1FB5" w:rsidRPr="00CD1FB5" w14:paraId="5D2DB04C" w14:textId="77777777" w:rsidTr="005B0B23">
        <w:trPr>
          <w:trHeight w:hRule="exact" w:val="274"/>
        </w:trPr>
        <w:tc>
          <w:tcPr>
            <w:tcW w:w="2552" w:type="dxa"/>
            <w:tcBorders>
              <w:top w:val="single" w:sz="8" w:space="0" w:color="000000"/>
              <w:left w:val="single" w:sz="8" w:space="0" w:color="000000"/>
              <w:bottom w:val="single" w:sz="8" w:space="0" w:color="000000"/>
              <w:right w:val="single" w:sz="8" w:space="0" w:color="000000"/>
            </w:tcBorders>
          </w:tcPr>
          <w:p w14:paraId="0224CDD3" w14:textId="77777777" w:rsidR="00CD1FB5" w:rsidRPr="00CD1FB5" w:rsidRDefault="00CD1FB5" w:rsidP="00DD454E">
            <w:pPr>
              <w:pStyle w:val="TableParagraph"/>
              <w:ind w:left="97"/>
              <w:rPr>
                <w:rFonts w:ascii="Arial Narrow" w:eastAsia="Arial Narrow" w:hAnsi="Arial Narrow"/>
                <w:lang w:val="fr-FR"/>
              </w:rPr>
            </w:pPr>
            <w:r w:rsidRPr="00CD1FB5">
              <w:rPr>
                <w:rFonts w:ascii="Arial Narrow" w:hAnsi="Arial Narrow"/>
                <w:spacing w:val="-1"/>
                <w:lang w:val="fr-FR"/>
              </w:rPr>
              <w:t>Vendredi</w:t>
            </w:r>
          </w:p>
        </w:tc>
        <w:tc>
          <w:tcPr>
            <w:tcW w:w="2835" w:type="dxa"/>
            <w:tcBorders>
              <w:top w:val="single" w:sz="8" w:space="0" w:color="000000"/>
              <w:left w:val="single" w:sz="8" w:space="0" w:color="000000"/>
              <w:bottom w:val="single" w:sz="8" w:space="0" w:color="000000"/>
              <w:right w:val="single" w:sz="8" w:space="0" w:color="000000"/>
            </w:tcBorders>
          </w:tcPr>
          <w:p w14:paraId="58F8D5C4" w14:textId="77777777" w:rsidR="00CD1FB5" w:rsidRPr="00CD1FB5" w:rsidRDefault="00CD1FB5" w:rsidP="00DD454E">
            <w:pPr>
              <w:pStyle w:val="TableParagraph"/>
              <w:ind w:left="97"/>
              <w:rPr>
                <w:rFonts w:ascii="Arial Narrow" w:eastAsia="Arial Narrow" w:hAnsi="Arial Narrow"/>
                <w:lang w:val="fr-FR"/>
              </w:rPr>
            </w:pPr>
            <w:r w:rsidRPr="00CD1FB5">
              <w:rPr>
                <w:rFonts w:ascii="Arial Narrow" w:hAnsi="Arial Narrow"/>
                <w:lang w:val="fr-FR"/>
              </w:rPr>
              <w:t>Lundi</w:t>
            </w:r>
          </w:p>
        </w:tc>
      </w:tr>
    </w:tbl>
    <w:p w14:paraId="3CD13A43" w14:textId="77777777" w:rsidR="00CD1FB5" w:rsidRPr="00F014AC" w:rsidRDefault="00CD1FB5" w:rsidP="00DD454E">
      <w:pPr>
        <w:pStyle w:val="Titre1"/>
        <w:keepLines w:val="0"/>
        <w:tabs>
          <w:tab w:val="num" w:pos="432"/>
        </w:tabs>
        <w:suppressAutoHyphens/>
        <w:overflowPunct w:val="0"/>
        <w:autoSpaceDE w:val="0"/>
        <w:spacing w:after="60" w:line="240" w:lineRule="auto"/>
        <w:ind w:left="432" w:hanging="432"/>
        <w:jc w:val="both"/>
        <w:textAlignment w:val="baseline"/>
        <w:rPr>
          <w:rFonts w:ascii="Arial Narrow" w:hAnsi="Arial Narrow" w:cstheme="minorBidi"/>
          <w:b/>
          <w:bCs/>
          <w:color w:val="auto"/>
          <w:spacing w:val="-1"/>
          <w:sz w:val="22"/>
          <w:szCs w:val="22"/>
          <w:u w:val="single"/>
        </w:rPr>
      </w:pPr>
      <w:r w:rsidRPr="00F014AC">
        <w:rPr>
          <w:rFonts w:ascii="Arial Narrow" w:hAnsi="Arial Narrow" w:cstheme="minorBidi"/>
          <w:b/>
          <w:bCs/>
          <w:color w:val="auto"/>
          <w:spacing w:val="-1"/>
          <w:sz w:val="22"/>
          <w:szCs w:val="22"/>
          <w:u w:val="single"/>
        </w:rPr>
        <w:t xml:space="preserve">Article </w:t>
      </w:r>
      <w:r w:rsidR="00351916">
        <w:rPr>
          <w:rFonts w:ascii="Arial Narrow" w:hAnsi="Arial Narrow" w:cstheme="minorBidi"/>
          <w:b/>
          <w:bCs/>
          <w:color w:val="auto"/>
          <w:spacing w:val="-1"/>
          <w:sz w:val="22"/>
          <w:szCs w:val="22"/>
          <w:u w:val="single"/>
        </w:rPr>
        <w:t>6</w:t>
      </w:r>
      <w:r w:rsidR="00140E5C">
        <w:rPr>
          <w:rFonts w:ascii="Arial Narrow" w:hAnsi="Arial Narrow" w:cstheme="minorBidi"/>
          <w:b/>
          <w:bCs/>
          <w:color w:val="auto"/>
          <w:spacing w:val="-1"/>
          <w:sz w:val="22"/>
          <w:szCs w:val="22"/>
          <w:u w:val="single"/>
        </w:rPr>
        <w:t xml:space="preserve"> </w:t>
      </w:r>
      <w:r w:rsidRPr="00F014AC">
        <w:rPr>
          <w:rFonts w:ascii="Arial Narrow" w:hAnsi="Arial Narrow" w:cstheme="minorBidi"/>
          <w:b/>
          <w:bCs/>
          <w:color w:val="auto"/>
          <w:spacing w:val="-1"/>
          <w:sz w:val="22"/>
          <w:szCs w:val="22"/>
          <w:u w:val="single"/>
        </w:rPr>
        <w:t>: Rémunération de la prestation</w:t>
      </w:r>
    </w:p>
    <w:p w14:paraId="41B4F056" w14:textId="12783955" w:rsidR="00B36B52" w:rsidDel="00511B0A" w:rsidRDefault="00511B0A" w:rsidP="00DD454E">
      <w:pPr>
        <w:pStyle w:val="Corpsdetexte"/>
        <w:rPr>
          <w:del w:id="377" w:author="Alizée DEDIEU" w:date="2023-11-06T12:22:00Z"/>
          <w:rFonts w:ascii="Arial Narrow" w:hAnsi="Arial Narrow" w:cstheme="minorBidi"/>
          <w:i w:val="0"/>
          <w:iCs w:val="0"/>
          <w:spacing w:val="-1"/>
          <w:sz w:val="22"/>
          <w:szCs w:val="22"/>
        </w:rPr>
      </w:pPr>
      <w:ins w:id="378" w:author="Alizée DEDIEU" w:date="2023-11-06T12:22:00Z">
        <w:r>
          <w:rPr>
            <w:rFonts w:ascii="Arial Narrow" w:hAnsi="Arial Narrow" w:cstheme="minorBidi"/>
            <w:i w:val="0"/>
            <w:iCs w:val="0"/>
            <w:spacing w:val="-1"/>
            <w:sz w:val="22"/>
            <w:szCs w:val="22"/>
          </w:rPr>
          <w:t xml:space="preserve">6.1. </w:t>
        </w:r>
      </w:ins>
    </w:p>
    <w:p w14:paraId="5574DE78" w14:textId="2A4A3636" w:rsidR="00CD1FB5" w:rsidRPr="00F014AC" w:rsidDel="00511B0A" w:rsidRDefault="00CD1FB5" w:rsidP="00DD454E">
      <w:pPr>
        <w:pStyle w:val="Corpsdetexte"/>
        <w:rPr>
          <w:del w:id="379" w:author="Alizée DEDIEU" w:date="2023-11-06T12:23:00Z"/>
          <w:rFonts w:ascii="Arial Narrow" w:hAnsi="Arial Narrow" w:cstheme="minorBidi"/>
          <w:i w:val="0"/>
          <w:iCs w:val="0"/>
          <w:spacing w:val="-1"/>
          <w:sz w:val="22"/>
          <w:szCs w:val="22"/>
        </w:rPr>
      </w:pPr>
      <w:r w:rsidRPr="00F014AC">
        <w:rPr>
          <w:rFonts w:ascii="Arial Narrow" w:hAnsi="Arial Narrow" w:cstheme="minorBidi"/>
          <w:i w:val="0"/>
          <w:iCs w:val="0"/>
          <w:spacing w:val="-1"/>
          <w:sz w:val="22"/>
          <w:szCs w:val="22"/>
        </w:rPr>
        <w:t xml:space="preserve">Wafacash recevra une rémunération en contrepartie de la prestation réalisée pour le compte de </w:t>
      </w:r>
      <w:r w:rsidR="00F014AC">
        <w:rPr>
          <w:rFonts w:ascii="Arial Narrow" w:hAnsi="Arial Narrow" w:cstheme="minorBidi"/>
          <w:i w:val="0"/>
          <w:iCs w:val="0"/>
          <w:spacing w:val="-1"/>
          <w:sz w:val="22"/>
          <w:szCs w:val="22"/>
        </w:rPr>
        <w:t>TLS</w:t>
      </w:r>
      <w:ins w:id="380" w:author="Alizée DEDIEU" w:date="2023-11-06T12:23:00Z">
        <w:r w:rsidR="00511B0A">
          <w:rPr>
            <w:rFonts w:ascii="Arial Narrow" w:hAnsi="Arial Narrow" w:cstheme="minorBidi"/>
            <w:i w:val="0"/>
            <w:iCs w:val="0"/>
            <w:spacing w:val="-1"/>
            <w:sz w:val="22"/>
            <w:szCs w:val="22"/>
          </w:rPr>
          <w:t>contact</w:t>
        </w:r>
      </w:ins>
      <w:r w:rsidRPr="00F014AC">
        <w:rPr>
          <w:rFonts w:ascii="Arial Narrow" w:hAnsi="Arial Narrow" w:cstheme="minorBidi"/>
          <w:i w:val="0"/>
          <w:iCs w:val="0"/>
          <w:spacing w:val="-1"/>
          <w:sz w:val="22"/>
          <w:szCs w:val="22"/>
        </w:rPr>
        <w:t>.</w:t>
      </w:r>
      <w:ins w:id="381" w:author="Alizée DEDIEU" w:date="2023-11-06T12:23:00Z">
        <w:r w:rsidR="00511B0A">
          <w:rPr>
            <w:rFonts w:ascii="Arial Narrow" w:hAnsi="Arial Narrow" w:cstheme="minorBidi"/>
            <w:i w:val="0"/>
            <w:iCs w:val="0"/>
            <w:spacing w:val="-1"/>
            <w:sz w:val="22"/>
            <w:szCs w:val="22"/>
          </w:rPr>
          <w:t xml:space="preserve"> </w:t>
        </w:r>
      </w:ins>
    </w:p>
    <w:p w14:paraId="7F878984" w14:textId="189315CC" w:rsidR="00CD1FB5" w:rsidRDefault="00CD1FB5" w:rsidP="00DD454E">
      <w:pPr>
        <w:pStyle w:val="Corpsdetexte"/>
        <w:rPr>
          <w:rFonts w:ascii="Arial Narrow" w:hAnsi="Arial Narrow" w:cstheme="minorBidi"/>
          <w:i w:val="0"/>
          <w:iCs w:val="0"/>
          <w:spacing w:val="-1"/>
          <w:sz w:val="22"/>
          <w:szCs w:val="22"/>
        </w:rPr>
      </w:pPr>
      <w:r w:rsidRPr="00F014AC">
        <w:rPr>
          <w:rFonts w:ascii="Arial Narrow" w:hAnsi="Arial Narrow" w:cstheme="minorBidi"/>
          <w:i w:val="0"/>
          <w:iCs w:val="0"/>
          <w:spacing w:val="-1"/>
          <w:sz w:val="22"/>
          <w:szCs w:val="22"/>
        </w:rPr>
        <w:t>Les Parties ont convenu de fixer le montant de cette rémunération pour Wafacash à</w:t>
      </w:r>
      <w:del w:id="382" w:author="Alizée DEDIEU" w:date="2023-11-06T12:23:00Z">
        <w:r w:rsidRPr="00F014AC" w:rsidDel="00511B0A">
          <w:rPr>
            <w:rFonts w:ascii="Arial Narrow" w:hAnsi="Arial Narrow" w:cstheme="minorBidi"/>
            <w:i w:val="0"/>
            <w:iCs w:val="0"/>
            <w:spacing w:val="-1"/>
            <w:sz w:val="22"/>
            <w:szCs w:val="22"/>
          </w:rPr>
          <w:delText xml:space="preserve"> </w:delText>
        </w:r>
      </w:del>
      <w:ins w:id="383" w:author="Alizée DEDIEU" w:date="2023-11-06T12:23:00Z">
        <w:r w:rsidR="00511B0A">
          <w:rPr>
            <w:rFonts w:ascii="Arial Narrow" w:hAnsi="Arial Narrow" w:cstheme="minorBidi"/>
            <w:i w:val="0"/>
            <w:iCs w:val="0"/>
            <w:spacing w:val="-1"/>
            <w:sz w:val="22"/>
            <w:szCs w:val="22"/>
          </w:rPr>
          <w:t> </w:t>
        </w:r>
      </w:ins>
      <w:r w:rsidRPr="00F014AC">
        <w:rPr>
          <w:rFonts w:ascii="Arial Narrow" w:hAnsi="Arial Narrow" w:cstheme="minorBidi"/>
          <w:i w:val="0"/>
          <w:iCs w:val="0"/>
          <w:spacing w:val="-1"/>
          <w:sz w:val="22"/>
          <w:szCs w:val="22"/>
        </w:rPr>
        <w:t>:</w:t>
      </w:r>
    </w:p>
    <w:p w14:paraId="0DB38AB0" w14:textId="77777777" w:rsidR="00D9099B" w:rsidRPr="00F014AC" w:rsidRDefault="00D9099B" w:rsidP="00DD454E">
      <w:pPr>
        <w:pStyle w:val="Corpsdetexte"/>
        <w:rPr>
          <w:rFonts w:ascii="Arial Narrow" w:hAnsi="Arial Narrow" w:cstheme="minorBidi"/>
          <w:i w:val="0"/>
          <w:iCs w:val="0"/>
          <w:spacing w:val="-1"/>
          <w:sz w:val="22"/>
          <w:szCs w:val="22"/>
        </w:rPr>
      </w:pPr>
    </w:p>
    <w:p w14:paraId="3BDC2D9F" w14:textId="061ED772" w:rsidR="00CD1FB5" w:rsidRPr="00F014AC" w:rsidRDefault="00D9099B" w:rsidP="00B36B52">
      <w:pPr>
        <w:pStyle w:val="Corpsdetexte"/>
        <w:ind w:left="2124" w:firstLine="708"/>
        <w:rPr>
          <w:rFonts w:ascii="Arial Narrow" w:hAnsi="Arial Narrow" w:cstheme="minorBidi"/>
          <w:b/>
          <w:bCs/>
          <w:i w:val="0"/>
          <w:iCs w:val="0"/>
          <w:spacing w:val="-1"/>
          <w:sz w:val="22"/>
          <w:szCs w:val="22"/>
        </w:rPr>
      </w:pPr>
      <w:r w:rsidRPr="00D9099B">
        <w:rPr>
          <w:rFonts w:ascii="Arial Narrow" w:hAnsi="Arial Narrow" w:cstheme="minorBidi"/>
          <w:b/>
          <w:bCs/>
          <w:i w:val="0"/>
          <w:iCs w:val="0"/>
          <w:spacing w:val="-1"/>
          <w:sz w:val="22"/>
          <w:szCs w:val="22"/>
          <w:highlight w:val="yellow"/>
        </w:rPr>
        <w:t xml:space="preserve">3% HT du montant de la </w:t>
      </w:r>
      <w:ins w:id="384" w:author="Alizée DEDIEU" w:date="2023-11-06T15:01:00Z">
        <w:r w:rsidR="001D44A1">
          <w:rPr>
            <w:rFonts w:ascii="Arial Narrow" w:hAnsi="Arial Narrow" w:cstheme="minorBidi"/>
            <w:b/>
            <w:bCs/>
            <w:i w:val="0"/>
            <w:iCs w:val="0"/>
            <w:spacing w:val="-1"/>
            <w:sz w:val="22"/>
            <w:szCs w:val="22"/>
            <w:highlight w:val="yellow"/>
          </w:rPr>
          <w:t>T</w:t>
        </w:r>
      </w:ins>
      <w:del w:id="385" w:author="Alizée DEDIEU" w:date="2023-11-06T15:01:00Z">
        <w:r w:rsidRPr="00D9099B" w:rsidDel="001D44A1">
          <w:rPr>
            <w:rFonts w:ascii="Arial Narrow" w:hAnsi="Arial Narrow" w:cstheme="minorBidi"/>
            <w:b/>
            <w:bCs/>
            <w:i w:val="0"/>
            <w:iCs w:val="0"/>
            <w:spacing w:val="-1"/>
            <w:sz w:val="22"/>
            <w:szCs w:val="22"/>
            <w:highlight w:val="yellow"/>
          </w:rPr>
          <w:delText>t</w:delText>
        </w:r>
      </w:del>
      <w:r w:rsidRPr="00D9099B">
        <w:rPr>
          <w:rFonts w:ascii="Arial Narrow" w:hAnsi="Arial Narrow" w:cstheme="minorBidi"/>
          <w:b/>
          <w:bCs/>
          <w:i w:val="0"/>
          <w:iCs w:val="0"/>
          <w:spacing w:val="-1"/>
          <w:sz w:val="22"/>
          <w:szCs w:val="22"/>
          <w:highlight w:val="yellow"/>
        </w:rPr>
        <w:t>ransaction</w:t>
      </w:r>
    </w:p>
    <w:p w14:paraId="08CF02A2" w14:textId="77777777" w:rsidR="00CD1FB5" w:rsidRPr="00F014AC" w:rsidRDefault="00CD1FB5" w:rsidP="00DD454E">
      <w:pPr>
        <w:pStyle w:val="Corpsdetexte"/>
        <w:rPr>
          <w:rFonts w:ascii="Arial Narrow" w:hAnsi="Arial Narrow" w:cstheme="minorBidi"/>
          <w:b/>
          <w:bCs/>
          <w:i w:val="0"/>
          <w:iCs w:val="0"/>
          <w:spacing w:val="-1"/>
          <w:sz w:val="22"/>
          <w:szCs w:val="22"/>
        </w:rPr>
      </w:pPr>
    </w:p>
    <w:p w14:paraId="08A4BA7A" w14:textId="3DC27E3B" w:rsidR="00CD1FB5" w:rsidRPr="00DD454E" w:rsidRDefault="00511B0A" w:rsidP="00DD454E">
      <w:pPr>
        <w:pStyle w:val="Corpsdetexte"/>
        <w:rPr>
          <w:rFonts w:ascii="Arial Narrow" w:hAnsi="Arial Narrow"/>
          <w:i w:val="0"/>
          <w:sz w:val="22"/>
        </w:rPr>
      </w:pPr>
      <w:ins w:id="386" w:author="Alizée DEDIEU" w:date="2023-11-06T12:23:00Z">
        <w:r>
          <w:rPr>
            <w:rFonts w:ascii="Arial Narrow" w:hAnsi="Arial Narrow" w:cstheme="minorBidi"/>
            <w:i w:val="0"/>
            <w:iCs w:val="0"/>
            <w:spacing w:val="-1"/>
            <w:sz w:val="22"/>
            <w:szCs w:val="22"/>
          </w:rPr>
          <w:t xml:space="preserve">6.2. </w:t>
        </w:r>
      </w:ins>
      <w:r w:rsidR="00CD1FB5" w:rsidRPr="00F014AC">
        <w:rPr>
          <w:rFonts w:ascii="Arial Narrow" w:hAnsi="Arial Narrow" w:cstheme="minorBidi"/>
          <w:i w:val="0"/>
          <w:iCs w:val="0"/>
          <w:spacing w:val="-1"/>
          <w:sz w:val="22"/>
          <w:szCs w:val="22"/>
        </w:rPr>
        <w:t>Cette prestation sera prélevée par Wafacash quotidiennement sur le montant collecté</w:t>
      </w:r>
      <w:ins w:id="387" w:author="Alizée DEDIEU" w:date="2023-11-06T15:01:00Z">
        <w:r w:rsidR="001D44A1">
          <w:rPr>
            <w:rFonts w:ascii="Arial Narrow" w:hAnsi="Arial Narrow" w:cstheme="minorBidi"/>
            <w:i w:val="0"/>
            <w:iCs w:val="0"/>
            <w:spacing w:val="-1"/>
            <w:sz w:val="22"/>
            <w:szCs w:val="22"/>
          </w:rPr>
          <w:t xml:space="preserve"> des Transactions</w:t>
        </w:r>
      </w:ins>
      <w:r w:rsidR="00CD1FB5" w:rsidRPr="00F014AC">
        <w:rPr>
          <w:rFonts w:ascii="Arial Narrow" w:hAnsi="Arial Narrow" w:cstheme="minorBidi"/>
          <w:i w:val="0"/>
          <w:iCs w:val="0"/>
          <w:spacing w:val="-1"/>
          <w:sz w:val="22"/>
          <w:szCs w:val="22"/>
        </w:rPr>
        <w:t xml:space="preserve"> qui sera</w:t>
      </w:r>
      <w:ins w:id="388" w:author="Alizée DEDIEU" w:date="2023-11-06T15:01:00Z">
        <w:r w:rsidR="001D44A1">
          <w:rPr>
            <w:rFonts w:ascii="Arial Narrow" w:hAnsi="Arial Narrow" w:cstheme="minorBidi"/>
            <w:i w:val="0"/>
            <w:iCs w:val="0"/>
            <w:spacing w:val="-1"/>
            <w:sz w:val="22"/>
            <w:szCs w:val="22"/>
          </w:rPr>
          <w:t xml:space="preserve"> ensuite</w:t>
        </w:r>
      </w:ins>
      <w:r w:rsidR="00CD1FB5" w:rsidRPr="00F014AC">
        <w:rPr>
          <w:rFonts w:ascii="Arial Narrow" w:hAnsi="Arial Narrow" w:cstheme="minorBidi"/>
          <w:i w:val="0"/>
          <w:iCs w:val="0"/>
          <w:spacing w:val="-1"/>
          <w:sz w:val="22"/>
          <w:szCs w:val="22"/>
        </w:rPr>
        <w:t xml:space="preserve"> viré à </w:t>
      </w:r>
      <w:r w:rsidR="00F014AC">
        <w:rPr>
          <w:rFonts w:ascii="Arial Narrow" w:hAnsi="Arial Narrow" w:cstheme="minorBidi"/>
          <w:i w:val="0"/>
          <w:iCs w:val="0"/>
          <w:spacing w:val="-1"/>
          <w:sz w:val="22"/>
          <w:szCs w:val="22"/>
        </w:rPr>
        <w:t>TLS</w:t>
      </w:r>
      <w:ins w:id="389" w:author="Alizée DEDIEU" w:date="2023-11-06T12:23:00Z">
        <w:r>
          <w:rPr>
            <w:rFonts w:ascii="Arial Narrow" w:hAnsi="Arial Narrow" w:cstheme="minorBidi"/>
            <w:i w:val="0"/>
            <w:iCs w:val="0"/>
            <w:spacing w:val="-1"/>
            <w:sz w:val="22"/>
            <w:szCs w:val="22"/>
          </w:rPr>
          <w:t>contact</w:t>
        </w:r>
      </w:ins>
      <w:ins w:id="390" w:author="Alizée DEDIEU" w:date="2023-11-06T15:01:00Z">
        <w:r w:rsidR="001D44A1">
          <w:rPr>
            <w:rFonts w:ascii="Arial Narrow" w:hAnsi="Arial Narrow" w:cstheme="minorBidi"/>
            <w:i w:val="0"/>
            <w:iCs w:val="0"/>
            <w:spacing w:val="-1"/>
            <w:sz w:val="22"/>
            <w:szCs w:val="22"/>
          </w:rPr>
          <w:t xml:space="preserve"> selon les modalités de l’article 5</w:t>
        </w:r>
      </w:ins>
      <w:r w:rsidR="00F014AC">
        <w:rPr>
          <w:rFonts w:ascii="Arial Narrow" w:hAnsi="Arial Narrow" w:cstheme="minorBidi"/>
          <w:i w:val="0"/>
          <w:iCs w:val="0"/>
          <w:spacing w:val="-1"/>
          <w:sz w:val="22"/>
          <w:szCs w:val="22"/>
        </w:rPr>
        <w:t>.</w:t>
      </w:r>
      <w:r w:rsidR="005E6C86" w:rsidRPr="00F014AC" w:rsidDel="005E6C86">
        <w:rPr>
          <w:rFonts w:ascii="Arial Narrow" w:hAnsi="Arial Narrow" w:cstheme="minorBidi"/>
          <w:i w:val="0"/>
          <w:iCs w:val="0"/>
          <w:spacing w:val="-1"/>
          <w:sz w:val="22"/>
          <w:szCs w:val="22"/>
        </w:rPr>
        <w:t xml:space="preserve"> </w:t>
      </w:r>
    </w:p>
    <w:p w14:paraId="32928195" w14:textId="4076BA16" w:rsidR="00CD1FB5" w:rsidRPr="00F014AC" w:rsidRDefault="00511B0A" w:rsidP="000E3735">
      <w:pPr>
        <w:pStyle w:val="Corpsdetexte"/>
        <w:spacing w:before="240" w:after="240"/>
        <w:ind w:right="117"/>
        <w:rPr>
          <w:rFonts w:ascii="Arial Narrow" w:hAnsi="Arial Narrow" w:cstheme="minorBidi"/>
          <w:i w:val="0"/>
          <w:iCs w:val="0"/>
          <w:sz w:val="22"/>
          <w:szCs w:val="22"/>
        </w:rPr>
      </w:pPr>
      <w:ins w:id="391" w:author="Alizée DEDIEU" w:date="2023-11-06T12:23:00Z">
        <w:r>
          <w:rPr>
            <w:rFonts w:ascii="Arial Narrow" w:hAnsi="Arial Narrow" w:cstheme="minorBidi"/>
            <w:i w:val="0"/>
            <w:iCs w:val="0"/>
            <w:sz w:val="22"/>
            <w:szCs w:val="22"/>
          </w:rPr>
          <w:t xml:space="preserve">6.3. </w:t>
        </w:r>
      </w:ins>
      <w:r w:rsidR="00CD1FB5" w:rsidRPr="00F014AC">
        <w:rPr>
          <w:rFonts w:ascii="Arial Narrow" w:hAnsi="Arial Narrow" w:cstheme="minorBidi"/>
          <w:i w:val="0"/>
          <w:iCs w:val="0"/>
          <w:sz w:val="22"/>
          <w:szCs w:val="22"/>
        </w:rPr>
        <w:t>Toute révision de tarification doit se faire d’un commun accord entre les deux Parties et fera l’objet de l’établissement d’un avenant</w:t>
      </w:r>
      <w:ins w:id="392" w:author="Alizée DEDIEU" w:date="2023-11-06T12:23:00Z">
        <w:r>
          <w:rPr>
            <w:rFonts w:ascii="Arial Narrow" w:hAnsi="Arial Narrow" w:cstheme="minorBidi"/>
            <w:i w:val="0"/>
            <w:iCs w:val="0"/>
            <w:sz w:val="22"/>
            <w:szCs w:val="22"/>
          </w:rPr>
          <w:t xml:space="preserve"> dument signé par les représentants légaux des</w:t>
        </w:r>
      </w:ins>
      <w:ins w:id="393" w:author="Alizée DEDIEU" w:date="2023-11-06T15:02:00Z">
        <w:r w:rsidR="001D44A1">
          <w:rPr>
            <w:rFonts w:ascii="Arial Narrow" w:hAnsi="Arial Narrow" w:cstheme="minorBidi"/>
            <w:i w:val="0"/>
            <w:iCs w:val="0"/>
            <w:sz w:val="22"/>
            <w:szCs w:val="22"/>
          </w:rPr>
          <w:t xml:space="preserve"> deux </w:t>
        </w:r>
      </w:ins>
      <w:ins w:id="394" w:author="Alizée DEDIEU" w:date="2023-11-06T12:23:00Z">
        <w:r>
          <w:rPr>
            <w:rFonts w:ascii="Arial Narrow" w:hAnsi="Arial Narrow" w:cstheme="minorBidi"/>
            <w:i w:val="0"/>
            <w:iCs w:val="0"/>
            <w:sz w:val="22"/>
            <w:szCs w:val="22"/>
          </w:rPr>
          <w:t>Parties</w:t>
        </w:r>
      </w:ins>
      <w:r w:rsidR="00CD1FB5" w:rsidRPr="00F014AC">
        <w:rPr>
          <w:rFonts w:ascii="Arial Narrow" w:hAnsi="Arial Narrow" w:cstheme="minorBidi"/>
          <w:i w:val="0"/>
          <w:iCs w:val="0"/>
          <w:sz w:val="22"/>
          <w:szCs w:val="22"/>
        </w:rPr>
        <w:t xml:space="preserve">. </w:t>
      </w:r>
    </w:p>
    <w:p w14:paraId="398211DD" w14:textId="77777777" w:rsidR="00CD1FB5" w:rsidRPr="00F014AC" w:rsidRDefault="00CD1FB5" w:rsidP="00DD454E">
      <w:pPr>
        <w:pStyle w:val="Titre1"/>
        <w:keepLines w:val="0"/>
        <w:tabs>
          <w:tab w:val="num" w:pos="432"/>
        </w:tabs>
        <w:suppressAutoHyphens/>
        <w:overflowPunct w:val="0"/>
        <w:autoSpaceDE w:val="0"/>
        <w:spacing w:after="60" w:line="240" w:lineRule="auto"/>
        <w:ind w:left="432" w:hanging="432"/>
        <w:jc w:val="both"/>
        <w:textAlignment w:val="baseline"/>
        <w:rPr>
          <w:rFonts w:ascii="Arial Narrow" w:hAnsi="Arial Narrow" w:cstheme="minorBidi"/>
          <w:b/>
          <w:bCs/>
          <w:color w:val="auto"/>
          <w:spacing w:val="-1"/>
          <w:sz w:val="22"/>
          <w:szCs w:val="22"/>
          <w:u w:val="single"/>
        </w:rPr>
      </w:pPr>
      <w:r w:rsidRPr="00F014AC">
        <w:rPr>
          <w:rFonts w:ascii="Arial Narrow" w:hAnsi="Arial Narrow" w:cstheme="minorBidi"/>
          <w:b/>
          <w:bCs/>
          <w:color w:val="auto"/>
          <w:spacing w:val="-1"/>
          <w:sz w:val="22"/>
          <w:szCs w:val="22"/>
          <w:u w:val="single"/>
        </w:rPr>
        <w:t xml:space="preserve">Article </w:t>
      </w:r>
      <w:r w:rsidR="00351916">
        <w:rPr>
          <w:rFonts w:ascii="Arial Narrow" w:hAnsi="Arial Narrow" w:cstheme="minorBidi"/>
          <w:b/>
          <w:bCs/>
          <w:color w:val="auto"/>
          <w:spacing w:val="-1"/>
          <w:sz w:val="22"/>
          <w:szCs w:val="22"/>
          <w:u w:val="single"/>
        </w:rPr>
        <w:t>7</w:t>
      </w:r>
      <w:r w:rsidR="00351916" w:rsidRPr="00F014AC">
        <w:rPr>
          <w:rFonts w:ascii="Arial Narrow" w:hAnsi="Arial Narrow" w:cstheme="minorBidi"/>
          <w:b/>
          <w:bCs/>
          <w:color w:val="auto"/>
          <w:spacing w:val="-1"/>
          <w:sz w:val="22"/>
          <w:szCs w:val="22"/>
          <w:u w:val="single"/>
        </w:rPr>
        <w:t> </w:t>
      </w:r>
      <w:r w:rsidRPr="00F014AC">
        <w:rPr>
          <w:rFonts w:ascii="Arial Narrow" w:hAnsi="Arial Narrow" w:cstheme="minorBidi"/>
          <w:b/>
          <w:bCs/>
          <w:color w:val="auto"/>
          <w:spacing w:val="-1"/>
          <w:sz w:val="22"/>
          <w:szCs w:val="22"/>
          <w:u w:val="single"/>
        </w:rPr>
        <w:t>: Utilisation des logos et marques</w:t>
      </w:r>
    </w:p>
    <w:p w14:paraId="4DF411DE" w14:textId="10E52058" w:rsidR="00CD1FB5" w:rsidRPr="00F014AC" w:rsidRDefault="00511B0A" w:rsidP="000E3735">
      <w:pPr>
        <w:pStyle w:val="Corpsdetexte"/>
        <w:rPr>
          <w:rFonts w:ascii="Arial Narrow" w:hAnsi="Arial Narrow" w:cstheme="minorBidi"/>
          <w:i w:val="0"/>
          <w:iCs w:val="0"/>
          <w:sz w:val="22"/>
          <w:szCs w:val="22"/>
        </w:rPr>
      </w:pPr>
      <w:ins w:id="395" w:author="Alizée DEDIEU" w:date="2023-11-06T12:24:00Z">
        <w:r>
          <w:rPr>
            <w:rFonts w:ascii="Arial Narrow" w:hAnsi="Arial Narrow" w:cstheme="minorBidi"/>
            <w:i w:val="0"/>
            <w:iCs w:val="0"/>
            <w:sz w:val="22"/>
            <w:szCs w:val="22"/>
          </w:rPr>
          <w:t xml:space="preserve">7.1. </w:t>
        </w:r>
      </w:ins>
      <w:r w:rsidR="00F014AC">
        <w:rPr>
          <w:rFonts w:ascii="Arial Narrow" w:hAnsi="Arial Narrow" w:cstheme="minorBidi"/>
          <w:i w:val="0"/>
          <w:iCs w:val="0"/>
          <w:sz w:val="22"/>
          <w:szCs w:val="22"/>
        </w:rPr>
        <w:t>TLS</w:t>
      </w:r>
      <w:ins w:id="396" w:author="Alizée DEDIEU" w:date="2023-11-06T12:24:00Z">
        <w:r>
          <w:rPr>
            <w:rFonts w:ascii="Arial Narrow" w:hAnsi="Arial Narrow" w:cstheme="minorBidi"/>
            <w:i w:val="0"/>
            <w:iCs w:val="0"/>
            <w:sz w:val="22"/>
            <w:szCs w:val="22"/>
          </w:rPr>
          <w:t>contact</w:t>
        </w:r>
      </w:ins>
      <w:r w:rsidR="00CD1FB5" w:rsidRPr="00F014AC">
        <w:rPr>
          <w:rFonts w:ascii="Arial Narrow" w:hAnsi="Arial Narrow" w:cstheme="minorBidi"/>
          <w:i w:val="0"/>
          <w:iCs w:val="0"/>
          <w:sz w:val="22"/>
          <w:szCs w:val="22"/>
        </w:rPr>
        <w:t xml:space="preserve"> autorise </w:t>
      </w:r>
      <w:r w:rsidR="00F014AC">
        <w:rPr>
          <w:rFonts w:ascii="Arial Narrow" w:hAnsi="Arial Narrow" w:cstheme="minorBidi"/>
          <w:i w:val="0"/>
          <w:iCs w:val="0"/>
          <w:sz w:val="22"/>
          <w:szCs w:val="22"/>
        </w:rPr>
        <w:t>Wafacash</w:t>
      </w:r>
      <w:r w:rsidR="00CD1FB5" w:rsidRPr="00F014AC">
        <w:rPr>
          <w:rFonts w:ascii="Arial Narrow" w:hAnsi="Arial Narrow" w:cstheme="minorBidi"/>
          <w:i w:val="0"/>
          <w:iCs w:val="0"/>
          <w:sz w:val="22"/>
          <w:szCs w:val="22"/>
        </w:rPr>
        <w:t xml:space="preserve"> à utiliser, reproduire et représenter sur tous les supports, notamment en ligne, les logos, dessins ou marques qu’utilise </w:t>
      </w:r>
      <w:r w:rsidR="00F014AC">
        <w:rPr>
          <w:rFonts w:ascii="Arial Narrow" w:hAnsi="Arial Narrow" w:cstheme="minorBidi"/>
          <w:i w:val="0"/>
          <w:iCs w:val="0"/>
          <w:sz w:val="22"/>
          <w:szCs w:val="22"/>
        </w:rPr>
        <w:t>TLS</w:t>
      </w:r>
      <w:ins w:id="397" w:author="Alizée DEDIEU" w:date="2023-11-06T12:24:00Z">
        <w:r>
          <w:rPr>
            <w:rFonts w:ascii="Arial Narrow" w:hAnsi="Arial Narrow" w:cstheme="minorBidi"/>
            <w:i w:val="0"/>
            <w:iCs w:val="0"/>
            <w:sz w:val="22"/>
            <w:szCs w:val="22"/>
          </w:rPr>
          <w:t>contact</w:t>
        </w:r>
      </w:ins>
      <w:r w:rsidR="00CD1FB5" w:rsidRPr="00F014AC">
        <w:rPr>
          <w:rFonts w:ascii="Arial Narrow" w:hAnsi="Arial Narrow" w:cstheme="minorBidi"/>
          <w:i w:val="0"/>
          <w:iCs w:val="0"/>
          <w:sz w:val="22"/>
          <w:szCs w:val="22"/>
        </w:rPr>
        <w:t xml:space="preserve"> à l’égard de ses </w:t>
      </w:r>
      <w:del w:id="398" w:author="Alizée DEDIEU" w:date="2023-11-06T12:24:00Z">
        <w:r w:rsidR="00CD1FB5" w:rsidRPr="00F014AC" w:rsidDel="00511B0A">
          <w:rPr>
            <w:rFonts w:ascii="Arial Narrow" w:hAnsi="Arial Narrow" w:cstheme="minorBidi"/>
            <w:i w:val="0"/>
            <w:iCs w:val="0"/>
            <w:sz w:val="22"/>
            <w:szCs w:val="22"/>
          </w:rPr>
          <w:delText>usagers</w:delText>
        </w:r>
      </w:del>
      <w:ins w:id="399" w:author="Alizée DEDIEU" w:date="2023-11-06T12:24:00Z">
        <w:r>
          <w:rPr>
            <w:rFonts w:ascii="Arial Narrow" w:hAnsi="Arial Narrow" w:cstheme="minorBidi"/>
            <w:i w:val="0"/>
            <w:iCs w:val="0"/>
            <w:sz w:val="22"/>
            <w:szCs w:val="22"/>
          </w:rPr>
          <w:t>Clients</w:t>
        </w:r>
      </w:ins>
      <w:r w:rsidR="00CD1FB5" w:rsidRPr="00F014AC">
        <w:rPr>
          <w:rFonts w:ascii="Arial Narrow" w:hAnsi="Arial Narrow" w:cstheme="minorBidi"/>
          <w:i w:val="0"/>
          <w:iCs w:val="0"/>
          <w:sz w:val="22"/>
          <w:szCs w:val="22"/>
        </w:rPr>
        <w:t xml:space="preserve">, pour l’exécution du </w:t>
      </w:r>
      <w:del w:id="400" w:author="Alizée DEDIEU" w:date="2023-11-06T15:03:00Z">
        <w:r w:rsidR="00CD1FB5" w:rsidRPr="00F014AC" w:rsidDel="001D44A1">
          <w:rPr>
            <w:rFonts w:ascii="Arial Narrow" w:hAnsi="Arial Narrow" w:cstheme="minorBidi"/>
            <w:i w:val="0"/>
            <w:iCs w:val="0"/>
            <w:sz w:val="22"/>
            <w:szCs w:val="22"/>
          </w:rPr>
          <w:delText>s</w:delText>
        </w:r>
      </w:del>
      <w:ins w:id="401" w:author="Alizée DEDIEU" w:date="2023-11-06T15:03:00Z">
        <w:r w:rsidR="001D44A1">
          <w:rPr>
            <w:rFonts w:ascii="Arial Narrow" w:hAnsi="Arial Narrow" w:cstheme="minorBidi"/>
            <w:i w:val="0"/>
            <w:iCs w:val="0"/>
            <w:sz w:val="22"/>
            <w:szCs w:val="22"/>
          </w:rPr>
          <w:t>Système</w:t>
        </w:r>
      </w:ins>
      <w:del w:id="402" w:author="Alizée DEDIEU" w:date="2023-11-06T15:03:00Z">
        <w:r w:rsidR="00CD1FB5" w:rsidRPr="00F014AC" w:rsidDel="001D44A1">
          <w:rPr>
            <w:rFonts w:ascii="Arial Narrow" w:hAnsi="Arial Narrow" w:cstheme="minorBidi"/>
            <w:i w:val="0"/>
            <w:iCs w:val="0"/>
            <w:sz w:val="22"/>
            <w:szCs w:val="22"/>
          </w:rPr>
          <w:delText>ervice</w:delText>
        </w:r>
      </w:del>
      <w:r w:rsidR="00CD1FB5" w:rsidRPr="00F014AC">
        <w:rPr>
          <w:rFonts w:ascii="Arial Narrow" w:hAnsi="Arial Narrow" w:cstheme="minorBidi"/>
          <w:i w:val="0"/>
          <w:iCs w:val="0"/>
          <w:sz w:val="22"/>
          <w:szCs w:val="22"/>
        </w:rPr>
        <w:t xml:space="preserve"> de paiement multicanal et uniquement dans le cadre </w:t>
      </w:r>
      <w:r w:rsidR="0039330C">
        <w:rPr>
          <w:rFonts w:ascii="Arial Narrow" w:hAnsi="Arial Narrow" w:cstheme="minorBidi"/>
          <w:i w:val="0"/>
          <w:iCs w:val="0"/>
          <w:sz w:val="22"/>
          <w:szCs w:val="22"/>
        </w:rPr>
        <w:t xml:space="preserve">du présent </w:t>
      </w:r>
      <w:r w:rsidR="00417467">
        <w:rPr>
          <w:rFonts w:ascii="Arial Narrow" w:hAnsi="Arial Narrow" w:cstheme="minorBidi"/>
          <w:i w:val="0"/>
          <w:iCs w:val="0"/>
          <w:sz w:val="22"/>
          <w:szCs w:val="22"/>
        </w:rPr>
        <w:t>C</w:t>
      </w:r>
      <w:r w:rsidR="0039330C">
        <w:rPr>
          <w:rFonts w:ascii="Arial Narrow" w:hAnsi="Arial Narrow" w:cstheme="minorBidi"/>
          <w:i w:val="0"/>
          <w:iCs w:val="0"/>
          <w:sz w:val="22"/>
          <w:szCs w:val="22"/>
        </w:rPr>
        <w:t>ontrat</w:t>
      </w:r>
      <w:r w:rsidR="00CD1FB5" w:rsidRPr="00F014AC">
        <w:rPr>
          <w:rFonts w:ascii="Arial Narrow" w:hAnsi="Arial Narrow" w:cstheme="minorBidi"/>
          <w:i w:val="0"/>
          <w:iCs w:val="0"/>
          <w:sz w:val="22"/>
          <w:szCs w:val="22"/>
        </w:rPr>
        <w:t xml:space="preserve"> et ce, pendant la durée des présentes.</w:t>
      </w:r>
    </w:p>
    <w:p w14:paraId="275E4F89" w14:textId="77777777" w:rsidR="00706880" w:rsidRDefault="00706880" w:rsidP="000E3735">
      <w:pPr>
        <w:pStyle w:val="Corpsdetexte"/>
        <w:rPr>
          <w:rFonts w:ascii="Arial Narrow" w:hAnsi="Arial Narrow" w:cstheme="minorBidi"/>
          <w:i w:val="0"/>
          <w:iCs w:val="0"/>
          <w:sz w:val="22"/>
          <w:szCs w:val="22"/>
        </w:rPr>
      </w:pPr>
    </w:p>
    <w:p w14:paraId="681E0519" w14:textId="27999E1D" w:rsidR="00CD1FB5" w:rsidRDefault="00511B0A" w:rsidP="000E3735">
      <w:pPr>
        <w:pStyle w:val="Corpsdetexte"/>
        <w:rPr>
          <w:ins w:id="403" w:author="Alizée DEDIEU" w:date="2023-11-06T12:25:00Z"/>
          <w:rFonts w:ascii="Arial Narrow" w:hAnsi="Arial Narrow" w:cstheme="minorBidi"/>
          <w:i w:val="0"/>
          <w:iCs w:val="0"/>
          <w:sz w:val="22"/>
          <w:szCs w:val="22"/>
        </w:rPr>
      </w:pPr>
      <w:ins w:id="404" w:author="Alizée DEDIEU" w:date="2023-11-06T12:24:00Z">
        <w:r>
          <w:rPr>
            <w:rFonts w:ascii="Arial Narrow" w:hAnsi="Arial Narrow" w:cstheme="minorBidi"/>
            <w:i w:val="0"/>
            <w:iCs w:val="0"/>
            <w:sz w:val="22"/>
            <w:szCs w:val="22"/>
          </w:rPr>
          <w:t xml:space="preserve">7.2. </w:t>
        </w:r>
      </w:ins>
      <w:r w:rsidR="00706880">
        <w:rPr>
          <w:rFonts w:ascii="Arial Narrow" w:hAnsi="Arial Narrow" w:cstheme="minorBidi"/>
          <w:i w:val="0"/>
          <w:iCs w:val="0"/>
          <w:sz w:val="22"/>
          <w:szCs w:val="22"/>
        </w:rPr>
        <w:t>Wafacash</w:t>
      </w:r>
      <w:r w:rsidR="00CD1FB5" w:rsidRPr="00F014AC">
        <w:rPr>
          <w:rFonts w:ascii="Arial Narrow" w:hAnsi="Arial Narrow" w:cstheme="minorBidi"/>
          <w:i w:val="0"/>
          <w:iCs w:val="0"/>
          <w:sz w:val="22"/>
          <w:szCs w:val="22"/>
        </w:rPr>
        <w:t xml:space="preserve"> déclare détenir les droits de propriété intellectuelle nécessaires à l’utilisation des logos, dessins et marques pour l’exécution du </w:t>
      </w:r>
      <w:ins w:id="405" w:author="Alizée DEDIEU" w:date="2023-11-06T15:03:00Z">
        <w:r w:rsidR="001D44A1">
          <w:rPr>
            <w:rFonts w:ascii="Arial Narrow" w:hAnsi="Arial Narrow" w:cstheme="minorBidi"/>
            <w:i w:val="0"/>
            <w:iCs w:val="0"/>
            <w:sz w:val="22"/>
            <w:szCs w:val="22"/>
          </w:rPr>
          <w:t>S</w:t>
        </w:r>
      </w:ins>
      <w:del w:id="406" w:author="Alizée DEDIEU" w:date="2023-11-06T15:03:00Z">
        <w:r w:rsidR="00CD1FB5" w:rsidRPr="00F014AC" w:rsidDel="001D44A1">
          <w:rPr>
            <w:rFonts w:ascii="Arial Narrow" w:hAnsi="Arial Narrow" w:cstheme="minorBidi"/>
            <w:i w:val="0"/>
            <w:iCs w:val="0"/>
            <w:sz w:val="22"/>
            <w:szCs w:val="22"/>
          </w:rPr>
          <w:delText>s</w:delText>
        </w:r>
      </w:del>
      <w:r w:rsidR="00CD1FB5" w:rsidRPr="00F014AC">
        <w:rPr>
          <w:rFonts w:ascii="Arial Narrow" w:hAnsi="Arial Narrow" w:cstheme="minorBidi"/>
          <w:i w:val="0"/>
          <w:iCs w:val="0"/>
          <w:sz w:val="22"/>
          <w:szCs w:val="22"/>
        </w:rPr>
        <w:t xml:space="preserve">ervice de paiement Multicanal et garantit </w:t>
      </w:r>
      <w:r w:rsidR="00706880">
        <w:rPr>
          <w:rFonts w:ascii="Arial Narrow" w:hAnsi="Arial Narrow" w:cstheme="minorBidi"/>
          <w:i w:val="0"/>
          <w:iCs w:val="0"/>
          <w:sz w:val="22"/>
          <w:szCs w:val="22"/>
        </w:rPr>
        <w:t>TLS</w:t>
      </w:r>
      <w:ins w:id="407" w:author="Alizée DEDIEU" w:date="2023-11-06T12:24:00Z">
        <w:r>
          <w:rPr>
            <w:rFonts w:ascii="Arial Narrow" w:hAnsi="Arial Narrow" w:cstheme="minorBidi"/>
            <w:i w:val="0"/>
            <w:iCs w:val="0"/>
            <w:sz w:val="22"/>
            <w:szCs w:val="22"/>
          </w:rPr>
          <w:t>cont</w:t>
        </w:r>
      </w:ins>
      <w:ins w:id="408" w:author="Alizée DEDIEU" w:date="2023-11-06T12:25:00Z">
        <w:r>
          <w:rPr>
            <w:rFonts w:ascii="Arial Narrow" w:hAnsi="Arial Narrow" w:cstheme="minorBidi"/>
            <w:i w:val="0"/>
            <w:iCs w:val="0"/>
            <w:sz w:val="22"/>
            <w:szCs w:val="22"/>
          </w:rPr>
          <w:t>act</w:t>
        </w:r>
      </w:ins>
      <w:r w:rsidR="00706880">
        <w:rPr>
          <w:rFonts w:ascii="Arial Narrow" w:hAnsi="Arial Narrow" w:cstheme="minorBidi"/>
          <w:i w:val="0"/>
          <w:iCs w:val="0"/>
          <w:sz w:val="22"/>
          <w:szCs w:val="22"/>
        </w:rPr>
        <w:t xml:space="preserve"> </w:t>
      </w:r>
      <w:r w:rsidR="00CD1FB5" w:rsidRPr="00F014AC">
        <w:rPr>
          <w:rFonts w:ascii="Arial Narrow" w:hAnsi="Arial Narrow" w:cstheme="minorBidi"/>
          <w:i w:val="0"/>
          <w:iCs w:val="0"/>
          <w:sz w:val="22"/>
          <w:szCs w:val="22"/>
        </w:rPr>
        <w:t xml:space="preserve">contre tout recours ou action émanant de tiers et l’autorise à les utiliser, les reproduire et les représenter sur tous les supports pour signifier que les </w:t>
      </w:r>
      <w:r w:rsidR="00116015">
        <w:rPr>
          <w:rFonts w:ascii="Arial Narrow" w:hAnsi="Arial Narrow" w:cstheme="minorBidi"/>
          <w:i w:val="0"/>
          <w:iCs w:val="0"/>
          <w:sz w:val="22"/>
          <w:szCs w:val="22"/>
        </w:rPr>
        <w:t>o</w:t>
      </w:r>
      <w:r w:rsidR="00CD1FB5" w:rsidRPr="00F014AC">
        <w:rPr>
          <w:rFonts w:ascii="Arial Narrow" w:hAnsi="Arial Narrow" w:cstheme="minorBidi"/>
          <w:i w:val="0"/>
          <w:iCs w:val="0"/>
          <w:sz w:val="22"/>
          <w:szCs w:val="22"/>
        </w:rPr>
        <w:t>pérations de paiement de</w:t>
      </w:r>
      <w:r w:rsidR="00706880">
        <w:rPr>
          <w:rFonts w:ascii="Arial Narrow" w:hAnsi="Arial Narrow" w:cstheme="minorBidi"/>
          <w:i w:val="0"/>
          <w:iCs w:val="0"/>
          <w:sz w:val="22"/>
          <w:szCs w:val="22"/>
        </w:rPr>
        <w:t xml:space="preserve">s frais de RDV de </w:t>
      </w:r>
      <w:ins w:id="409" w:author="Alizée DEDIEU" w:date="2023-11-06T15:04:00Z">
        <w:r w:rsidR="003509AF">
          <w:rPr>
            <w:rFonts w:ascii="Arial Narrow" w:hAnsi="Arial Narrow" w:cstheme="minorBidi"/>
            <w:i w:val="0"/>
            <w:iCs w:val="0"/>
            <w:sz w:val="22"/>
            <w:szCs w:val="22"/>
          </w:rPr>
          <w:t xml:space="preserve">Demande de </w:t>
        </w:r>
      </w:ins>
      <w:r w:rsidR="00706880">
        <w:rPr>
          <w:rFonts w:ascii="Arial Narrow" w:hAnsi="Arial Narrow" w:cstheme="minorBidi"/>
          <w:i w:val="0"/>
          <w:iCs w:val="0"/>
          <w:sz w:val="22"/>
          <w:szCs w:val="22"/>
        </w:rPr>
        <w:t>Visa</w:t>
      </w:r>
      <w:del w:id="410" w:author="Alizée DEDIEU" w:date="2023-11-06T15:04:00Z">
        <w:r w:rsidR="00706880" w:rsidDel="003509AF">
          <w:rPr>
            <w:rFonts w:ascii="Arial Narrow" w:hAnsi="Arial Narrow" w:cstheme="minorBidi"/>
            <w:i w:val="0"/>
            <w:iCs w:val="0"/>
            <w:sz w:val="22"/>
            <w:szCs w:val="22"/>
          </w:rPr>
          <w:delText>s</w:delText>
        </w:r>
      </w:del>
      <w:r w:rsidR="00706880">
        <w:rPr>
          <w:rFonts w:ascii="Arial Narrow" w:hAnsi="Arial Narrow" w:cstheme="minorBidi"/>
          <w:i w:val="0"/>
          <w:iCs w:val="0"/>
          <w:sz w:val="22"/>
          <w:szCs w:val="22"/>
        </w:rPr>
        <w:t xml:space="preserve"> </w:t>
      </w:r>
      <w:ins w:id="411" w:author="Alizée DEDIEU" w:date="2023-11-06T12:25:00Z">
        <w:r>
          <w:rPr>
            <w:rFonts w:ascii="Arial Narrow" w:hAnsi="Arial Narrow" w:cstheme="minorBidi"/>
            <w:i w:val="0"/>
            <w:iCs w:val="0"/>
            <w:sz w:val="22"/>
            <w:szCs w:val="22"/>
          </w:rPr>
          <w:t xml:space="preserve">de </w:t>
        </w:r>
      </w:ins>
      <w:r w:rsidR="00706880">
        <w:rPr>
          <w:rFonts w:ascii="Arial Narrow" w:hAnsi="Arial Narrow" w:cstheme="minorBidi"/>
          <w:i w:val="0"/>
          <w:iCs w:val="0"/>
          <w:sz w:val="22"/>
          <w:szCs w:val="22"/>
        </w:rPr>
        <w:t>TLS</w:t>
      </w:r>
      <w:ins w:id="412" w:author="Alizée DEDIEU" w:date="2023-11-06T12:25:00Z">
        <w:r>
          <w:rPr>
            <w:rFonts w:ascii="Arial Narrow" w:hAnsi="Arial Narrow" w:cstheme="minorBidi"/>
            <w:i w:val="0"/>
            <w:iCs w:val="0"/>
            <w:sz w:val="22"/>
            <w:szCs w:val="22"/>
          </w:rPr>
          <w:t>contact</w:t>
        </w:r>
      </w:ins>
      <w:r w:rsidR="00CD1FB5" w:rsidRPr="00F014AC">
        <w:rPr>
          <w:rFonts w:ascii="Arial Narrow" w:hAnsi="Arial Narrow" w:cstheme="minorBidi"/>
          <w:i w:val="0"/>
          <w:iCs w:val="0"/>
          <w:sz w:val="22"/>
          <w:szCs w:val="22"/>
        </w:rPr>
        <w:t xml:space="preserve"> sont opérées par </w:t>
      </w:r>
      <w:r w:rsidR="00706880">
        <w:rPr>
          <w:rFonts w:ascii="Arial Narrow" w:hAnsi="Arial Narrow" w:cstheme="minorBidi"/>
          <w:i w:val="0"/>
          <w:iCs w:val="0"/>
          <w:sz w:val="22"/>
          <w:szCs w:val="22"/>
        </w:rPr>
        <w:t xml:space="preserve">Wafacash </w:t>
      </w:r>
      <w:r w:rsidR="00CD1FB5" w:rsidRPr="00F014AC">
        <w:rPr>
          <w:rFonts w:ascii="Arial Narrow" w:hAnsi="Arial Narrow" w:cstheme="minorBidi"/>
          <w:i w:val="0"/>
          <w:iCs w:val="0"/>
          <w:sz w:val="22"/>
          <w:szCs w:val="22"/>
        </w:rPr>
        <w:t xml:space="preserve">en conformité avec les dispositifs </w:t>
      </w:r>
      <w:r w:rsidR="0039330C">
        <w:rPr>
          <w:rFonts w:ascii="Arial Narrow" w:hAnsi="Arial Narrow" w:cstheme="minorBidi"/>
          <w:i w:val="0"/>
          <w:iCs w:val="0"/>
          <w:sz w:val="22"/>
          <w:szCs w:val="22"/>
        </w:rPr>
        <w:t xml:space="preserve">du présent </w:t>
      </w:r>
      <w:r w:rsidR="00417467">
        <w:rPr>
          <w:rFonts w:ascii="Arial Narrow" w:hAnsi="Arial Narrow" w:cstheme="minorBidi"/>
          <w:i w:val="0"/>
          <w:iCs w:val="0"/>
          <w:sz w:val="22"/>
          <w:szCs w:val="22"/>
        </w:rPr>
        <w:t>C</w:t>
      </w:r>
      <w:r w:rsidR="0039330C">
        <w:rPr>
          <w:rFonts w:ascii="Arial Narrow" w:hAnsi="Arial Narrow" w:cstheme="minorBidi"/>
          <w:i w:val="0"/>
          <w:iCs w:val="0"/>
          <w:sz w:val="22"/>
          <w:szCs w:val="22"/>
        </w:rPr>
        <w:t>ontrat</w:t>
      </w:r>
      <w:r w:rsidR="00CD1FB5" w:rsidRPr="00F014AC">
        <w:rPr>
          <w:rFonts w:ascii="Arial Narrow" w:hAnsi="Arial Narrow" w:cstheme="minorBidi"/>
          <w:i w:val="0"/>
          <w:iCs w:val="0"/>
          <w:sz w:val="22"/>
          <w:szCs w:val="22"/>
        </w:rPr>
        <w:t xml:space="preserve"> et en conformité avec la charte communiquée par </w:t>
      </w:r>
      <w:r w:rsidR="00706880">
        <w:rPr>
          <w:rFonts w:ascii="Arial Narrow" w:hAnsi="Arial Narrow" w:cstheme="minorBidi"/>
          <w:i w:val="0"/>
          <w:iCs w:val="0"/>
          <w:sz w:val="22"/>
          <w:szCs w:val="22"/>
        </w:rPr>
        <w:t>Wafacash</w:t>
      </w:r>
      <w:r w:rsidR="00CD1FB5" w:rsidRPr="00F014AC">
        <w:rPr>
          <w:rFonts w:ascii="Arial Narrow" w:hAnsi="Arial Narrow" w:cstheme="minorBidi"/>
          <w:i w:val="0"/>
          <w:iCs w:val="0"/>
          <w:sz w:val="22"/>
          <w:szCs w:val="22"/>
        </w:rPr>
        <w:t xml:space="preserve"> à </w:t>
      </w:r>
      <w:r w:rsidR="00706880">
        <w:rPr>
          <w:rFonts w:ascii="Arial Narrow" w:hAnsi="Arial Narrow" w:cstheme="minorBidi"/>
          <w:i w:val="0"/>
          <w:iCs w:val="0"/>
          <w:sz w:val="22"/>
          <w:szCs w:val="22"/>
        </w:rPr>
        <w:t>TLS</w:t>
      </w:r>
      <w:ins w:id="413" w:author="Alizée DEDIEU" w:date="2023-11-06T12:25:00Z">
        <w:r>
          <w:rPr>
            <w:rFonts w:ascii="Arial Narrow" w:hAnsi="Arial Narrow" w:cstheme="minorBidi"/>
            <w:i w:val="0"/>
            <w:iCs w:val="0"/>
            <w:sz w:val="22"/>
            <w:szCs w:val="22"/>
          </w:rPr>
          <w:t>contact</w:t>
        </w:r>
      </w:ins>
      <w:r w:rsidR="00CD1FB5" w:rsidRPr="00F014AC">
        <w:rPr>
          <w:rFonts w:ascii="Arial Narrow" w:hAnsi="Arial Narrow" w:cstheme="minorBidi"/>
          <w:i w:val="0"/>
          <w:iCs w:val="0"/>
          <w:sz w:val="22"/>
          <w:szCs w:val="22"/>
        </w:rPr>
        <w:t xml:space="preserve"> et ce, pendant </w:t>
      </w:r>
      <w:ins w:id="414" w:author="Alizée DEDIEU" w:date="2023-11-06T15:04:00Z">
        <w:r w:rsidR="003509AF">
          <w:rPr>
            <w:rFonts w:ascii="Arial Narrow" w:hAnsi="Arial Narrow" w:cstheme="minorBidi"/>
            <w:i w:val="0"/>
            <w:iCs w:val="0"/>
            <w:sz w:val="22"/>
            <w:szCs w:val="22"/>
          </w:rPr>
          <w:t xml:space="preserve">toute </w:t>
        </w:r>
      </w:ins>
      <w:r w:rsidR="00CD1FB5" w:rsidRPr="00F014AC">
        <w:rPr>
          <w:rFonts w:ascii="Arial Narrow" w:hAnsi="Arial Narrow" w:cstheme="minorBidi"/>
          <w:i w:val="0"/>
          <w:iCs w:val="0"/>
          <w:sz w:val="22"/>
          <w:szCs w:val="22"/>
        </w:rPr>
        <w:t xml:space="preserve">la durée </w:t>
      </w:r>
      <w:r w:rsidR="0039330C">
        <w:rPr>
          <w:rFonts w:ascii="Arial Narrow" w:hAnsi="Arial Narrow" w:cstheme="minorBidi"/>
          <w:i w:val="0"/>
          <w:iCs w:val="0"/>
          <w:sz w:val="22"/>
          <w:szCs w:val="22"/>
        </w:rPr>
        <w:t xml:space="preserve">du </w:t>
      </w:r>
      <w:r w:rsidR="00417467">
        <w:rPr>
          <w:rFonts w:ascii="Arial Narrow" w:hAnsi="Arial Narrow" w:cstheme="minorBidi"/>
          <w:i w:val="0"/>
          <w:iCs w:val="0"/>
          <w:sz w:val="22"/>
          <w:szCs w:val="22"/>
        </w:rPr>
        <w:t>C</w:t>
      </w:r>
      <w:r w:rsidR="0039330C">
        <w:rPr>
          <w:rFonts w:ascii="Arial Narrow" w:hAnsi="Arial Narrow" w:cstheme="minorBidi"/>
          <w:i w:val="0"/>
          <w:iCs w:val="0"/>
          <w:sz w:val="22"/>
          <w:szCs w:val="22"/>
        </w:rPr>
        <w:t>ontrat</w:t>
      </w:r>
      <w:r w:rsidR="00CD1FB5" w:rsidRPr="00F014AC">
        <w:rPr>
          <w:rFonts w:ascii="Arial Narrow" w:hAnsi="Arial Narrow" w:cstheme="minorBidi"/>
          <w:i w:val="0"/>
          <w:iCs w:val="0"/>
          <w:sz w:val="22"/>
          <w:szCs w:val="22"/>
        </w:rPr>
        <w:t>.</w:t>
      </w:r>
    </w:p>
    <w:p w14:paraId="6A6DB06C" w14:textId="77777777" w:rsidR="00511B0A" w:rsidRPr="00F014AC" w:rsidRDefault="00511B0A" w:rsidP="000E3735">
      <w:pPr>
        <w:pStyle w:val="Corpsdetexte"/>
        <w:rPr>
          <w:rFonts w:ascii="Arial Narrow" w:hAnsi="Arial Narrow" w:cstheme="minorBidi"/>
          <w:i w:val="0"/>
          <w:iCs w:val="0"/>
          <w:sz w:val="22"/>
          <w:szCs w:val="22"/>
        </w:rPr>
      </w:pPr>
    </w:p>
    <w:p w14:paraId="62B6711D" w14:textId="16E48767" w:rsidR="00CD1FB5" w:rsidRPr="00F014AC" w:rsidRDefault="00511B0A" w:rsidP="00DD454E">
      <w:pPr>
        <w:spacing w:line="240" w:lineRule="auto"/>
        <w:jc w:val="both"/>
        <w:rPr>
          <w:rFonts w:ascii="Arial Narrow" w:hAnsi="Arial Narrow" w:cstheme="minorBidi"/>
          <w:b/>
          <w:u w:val="single"/>
        </w:rPr>
      </w:pPr>
      <w:ins w:id="415" w:author="Alizée DEDIEU" w:date="2023-11-06T12:25:00Z">
        <w:r>
          <w:rPr>
            <w:rFonts w:ascii="Arial Narrow" w:hAnsi="Arial Narrow" w:cstheme="minorBidi"/>
          </w:rPr>
          <w:t xml:space="preserve">7.3. </w:t>
        </w:r>
      </w:ins>
      <w:r w:rsidR="00CD1FB5" w:rsidRPr="00F014AC">
        <w:rPr>
          <w:rFonts w:ascii="Arial Narrow" w:hAnsi="Arial Narrow" w:cstheme="minorBidi"/>
        </w:rPr>
        <w:t xml:space="preserve">Wafacash autorise </w:t>
      </w:r>
      <w:proofErr w:type="spellStart"/>
      <w:r w:rsidR="00706880">
        <w:rPr>
          <w:rFonts w:ascii="Arial Narrow" w:hAnsi="Arial Narrow" w:cstheme="minorBidi"/>
        </w:rPr>
        <w:t>TLS</w:t>
      </w:r>
      <w:ins w:id="416" w:author="Alizée DEDIEU" w:date="2023-11-06T12:25:00Z">
        <w:r>
          <w:rPr>
            <w:rFonts w:ascii="Arial Narrow" w:hAnsi="Arial Narrow" w:cstheme="minorBidi"/>
          </w:rPr>
          <w:t>contact</w:t>
        </w:r>
      </w:ins>
      <w:proofErr w:type="spellEnd"/>
      <w:r w:rsidR="00CD1FB5" w:rsidRPr="00F014AC">
        <w:rPr>
          <w:rFonts w:ascii="Arial Narrow" w:hAnsi="Arial Narrow" w:cstheme="minorBidi"/>
        </w:rPr>
        <w:t xml:space="preserve"> à faire usage de son logo pour signifier que les </w:t>
      </w:r>
      <w:ins w:id="417" w:author="Alizée DEDIEU" w:date="2023-11-06T15:04:00Z">
        <w:r w:rsidR="003509AF">
          <w:rPr>
            <w:rFonts w:ascii="Arial Narrow" w:hAnsi="Arial Narrow" w:cstheme="minorBidi"/>
          </w:rPr>
          <w:t>T</w:t>
        </w:r>
      </w:ins>
      <w:del w:id="418" w:author="Alizée DEDIEU" w:date="2023-11-06T15:04:00Z">
        <w:r w:rsidR="00CD1FB5" w:rsidRPr="00F014AC" w:rsidDel="003509AF">
          <w:rPr>
            <w:rFonts w:ascii="Arial Narrow" w:hAnsi="Arial Narrow" w:cstheme="minorBidi"/>
          </w:rPr>
          <w:delText>t</w:delText>
        </w:r>
      </w:del>
      <w:r w:rsidR="00CD1FB5" w:rsidRPr="00F014AC">
        <w:rPr>
          <w:rFonts w:ascii="Arial Narrow" w:hAnsi="Arial Narrow" w:cstheme="minorBidi"/>
        </w:rPr>
        <w:t>ransactions sont opérées via le service sécurisé BINGA.</w:t>
      </w:r>
    </w:p>
    <w:p w14:paraId="0C1E47FF" w14:textId="77777777" w:rsidR="00CD1FB5" w:rsidRPr="00706880" w:rsidRDefault="00CD1FB5" w:rsidP="00DD454E">
      <w:pPr>
        <w:pStyle w:val="Titre1"/>
        <w:keepLines w:val="0"/>
        <w:tabs>
          <w:tab w:val="num" w:pos="432"/>
        </w:tabs>
        <w:suppressAutoHyphens/>
        <w:overflowPunct w:val="0"/>
        <w:autoSpaceDE w:val="0"/>
        <w:spacing w:after="60" w:line="240" w:lineRule="auto"/>
        <w:ind w:left="432" w:hanging="432"/>
        <w:jc w:val="both"/>
        <w:textAlignment w:val="baseline"/>
        <w:rPr>
          <w:rFonts w:ascii="Arial Narrow" w:hAnsi="Arial Narrow" w:cstheme="minorBidi"/>
          <w:b/>
          <w:bCs/>
          <w:color w:val="auto"/>
          <w:sz w:val="22"/>
          <w:szCs w:val="22"/>
          <w:u w:val="single"/>
        </w:rPr>
      </w:pPr>
      <w:r w:rsidRPr="00706880">
        <w:rPr>
          <w:rFonts w:ascii="Arial Narrow" w:hAnsi="Arial Narrow" w:cstheme="minorBidi"/>
          <w:b/>
          <w:bCs/>
          <w:color w:val="auto"/>
          <w:spacing w:val="-1"/>
          <w:sz w:val="22"/>
          <w:szCs w:val="22"/>
          <w:u w:val="single"/>
        </w:rPr>
        <w:t xml:space="preserve">Article </w:t>
      </w:r>
      <w:r w:rsidR="00351916">
        <w:rPr>
          <w:rFonts w:ascii="Arial Narrow" w:hAnsi="Arial Narrow" w:cstheme="minorBidi"/>
          <w:b/>
          <w:bCs/>
          <w:color w:val="auto"/>
          <w:spacing w:val="-1"/>
          <w:sz w:val="22"/>
          <w:szCs w:val="22"/>
          <w:u w:val="single"/>
        </w:rPr>
        <w:t>8</w:t>
      </w:r>
      <w:r w:rsidR="00351916" w:rsidRPr="00706880">
        <w:rPr>
          <w:rFonts w:ascii="Arial Narrow" w:hAnsi="Arial Narrow" w:cstheme="minorBidi"/>
          <w:b/>
          <w:bCs/>
          <w:color w:val="auto"/>
          <w:spacing w:val="-1"/>
          <w:sz w:val="22"/>
          <w:szCs w:val="22"/>
          <w:u w:val="single"/>
        </w:rPr>
        <w:t> </w:t>
      </w:r>
      <w:r w:rsidRPr="00706880">
        <w:rPr>
          <w:rFonts w:ascii="Arial Narrow" w:hAnsi="Arial Narrow" w:cstheme="minorBidi"/>
          <w:b/>
          <w:bCs/>
          <w:color w:val="auto"/>
          <w:spacing w:val="-1"/>
          <w:sz w:val="22"/>
          <w:szCs w:val="22"/>
          <w:u w:val="single"/>
        </w:rPr>
        <w:t xml:space="preserve">: </w:t>
      </w:r>
      <w:r w:rsidR="00597367">
        <w:rPr>
          <w:rFonts w:ascii="Arial Narrow" w:hAnsi="Arial Narrow" w:cstheme="minorBidi"/>
          <w:b/>
          <w:bCs/>
          <w:color w:val="auto"/>
          <w:spacing w:val="-1"/>
          <w:sz w:val="22"/>
          <w:szCs w:val="22"/>
          <w:u w:val="single"/>
        </w:rPr>
        <w:t>Protection des données personnelles.</w:t>
      </w:r>
    </w:p>
    <w:p w14:paraId="00BCA8AE" w14:textId="4F1AC10A" w:rsidR="00CD1FB5" w:rsidRPr="00DD454E" w:rsidRDefault="00511B0A" w:rsidP="00B146C4">
      <w:pPr>
        <w:pStyle w:val="Corpsdetexte"/>
        <w:ind w:right="1"/>
        <w:rPr>
          <w:rFonts w:ascii="Arial Narrow" w:hAnsi="Arial Narrow"/>
          <w:i w:val="0"/>
          <w:spacing w:val="-1"/>
          <w:sz w:val="22"/>
        </w:rPr>
      </w:pPr>
      <w:ins w:id="419" w:author="Alizée DEDIEU" w:date="2023-11-06T12:25:00Z">
        <w:r>
          <w:rPr>
            <w:rFonts w:ascii="Arial Narrow" w:hAnsi="Arial Narrow" w:cstheme="minorBidi"/>
            <w:i w:val="0"/>
            <w:iCs w:val="0"/>
            <w:sz w:val="22"/>
            <w:szCs w:val="22"/>
          </w:rPr>
          <w:t xml:space="preserve">8.1. </w:t>
        </w:r>
      </w:ins>
      <w:r w:rsidR="00CD1FB5" w:rsidRPr="00706880">
        <w:rPr>
          <w:rFonts w:ascii="Arial Narrow" w:hAnsi="Arial Narrow" w:cstheme="minorBidi"/>
          <w:i w:val="0"/>
          <w:iCs w:val="0"/>
          <w:sz w:val="22"/>
          <w:szCs w:val="22"/>
        </w:rPr>
        <w:t>Wafacash</w:t>
      </w:r>
      <w:r w:rsidR="00CD1FB5" w:rsidRPr="00706880">
        <w:rPr>
          <w:rFonts w:ascii="Arial Narrow" w:hAnsi="Arial Narrow" w:cstheme="minorBidi"/>
          <w:i w:val="0"/>
          <w:iCs w:val="0"/>
          <w:spacing w:val="47"/>
          <w:sz w:val="22"/>
          <w:szCs w:val="22"/>
        </w:rPr>
        <w:t xml:space="preserve"> </w:t>
      </w:r>
      <w:r w:rsidR="00CD1FB5" w:rsidRPr="00706880">
        <w:rPr>
          <w:rFonts w:ascii="Arial Narrow" w:hAnsi="Arial Narrow" w:cstheme="minorBidi"/>
          <w:i w:val="0"/>
          <w:iCs w:val="0"/>
          <w:spacing w:val="-1"/>
          <w:sz w:val="22"/>
          <w:szCs w:val="22"/>
        </w:rPr>
        <w:t>s’oblige</w:t>
      </w:r>
      <w:r w:rsidR="00CD1FB5" w:rsidRPr="00706880">
        <w:rPr>
          <w:rFonts w:ascii="Arial Narrow" w:hAnsi="Arial Narrow" w:cstheme="minorBidi"/>
          <w:i w:val="0"/>
          <w:iCs w:val="0"/>
          <w:spacing w:val="47"/>
          <w:sz w:val="22"/>
          <w:szCs w:val="22"/>
        </w:rPr>
        <w:t xml:space="preserve"> </w:t>
      </w:r>
      <w:r w:rsidR="00CD1FB5" w:rsidRPr="00706880">
        <w:rPr>
          <w:rFonts w:ascii="Arial Narrow" w:hAnsi="Arial Narrow" w:cstheme="minorBidi"/>
          <w:i w:val="0"/>
          <w:iCs w:val="0"/>
          <w:sz w:val="22"/>
          <w:szCs w:val="22"/>
        </w:rPr>
        <w:t>à</w:t>
      </w:r>
      <w:r w:rsidR="00CD1FB5" w:rsidRPr="00DD454E">
        <w:rPr>
          <w:rFonts w:ascii="Arial Narrow" w:hAnsi="Arial Narrow"/>
          <w:i w:val="0"/>
          <w:sz w:val="22"/>
        </w:rPr>
        <w:t xml:space="preserve"> </w:t>
      </w:r>
      <w:r w:rsidR="00CD1FB5" w:rsidRPr="00706880">
        <w:rPr>
          <w:rFonts w:ascii="Arial Narrow" w:hAnsi="Arial Narrow" w:cstheme="minorBidi"/>
          <w:i w:val="0"/>
          <w:iCs w:val="0"/>
          <w:sz w:val="22"/>
          <w:szCs w:val="22"/>
        </w:rPr>
        <w:t>se</w:t>
      </w:r>
      <w:r w:rsidR="00CD1FB5" w:rsidRPr="00DD454E">
        <w:rPr>
          <w:rFonts w:ascii="Arial Narrow" w:hAnsi="Arial Narrow"/>
          <w:i w:val="0"/>
          <w:sz w:val="22"/>
        </w:rPr>
        <w:t xml:space="preserve"> </w:t>
      </w:r>
      <w:r w:rsidR="00CD1FB5" w:rsidRPr="00941894">
        <w:rPr>
          <w:rFonts w:ascii="Arial Narrow" w:hAnsi="Arial Narrow"/>
          <w:i w:val="0"/>
          <w:sz w:val="22"/>
        </w:rPr>
        <w:t xml:space="preserve">conformer </w:t>
      </w:r>
      <w:r w:rsidR="00CD1FB5" w:rsidRPr="00941894">
        <w:rPr>
          <w:rFonts w:ascii="Arial Narrow" w:hAnsi="Arial Narrow" w:cstheme="minorBidi"/>
          <w:i w:val="0"/>
          <w:iCs w:val="0"/>
          <w:sz w:val="22"/>
          <w:szCs w:val="22"/>
        </w:rPr>
        <w:t>à</w:t>
      </w:r>
      <w:r w:rsidR="00CD1FB5" w:rsidRPr="00941894">
        <w:rPr>
          <w:rFonts w:ascii="Arial Narrow" w:hAnsi="Arial Narrow"/>
          <w:i w:val="0"/>
          <w:sz w:val="22"/>
        </w:rPr>
        <w:t xml:space="preserve"> </w:t>
      </w:r>
      <w:r w:rsidR="00CD1FB5" w:rsidRPr="00941894">
        <w:rPr>
          <w:rFonts w:ascii="Arial Narrow" w:hAnsi="Arial Narrow" w:cstheme="minorBidi"/>
          <w:i w:val="0"/>
          <w:iCs w:val="0"/>
          <w:sz w:val="22"/>
          <w:szCs w:val="22"/>
        </w:rPr>
        <w:t>la</w:t>
      </w:r>
      <w:r w:rsidR="00CD1FB5" w:rsidRPr="00941894">
        <w:rPr>
          <w:rFonts w:ascii="Arial Narrow" w:hAnsi="Arial Narrow"/>
          <w:i w:val="0"/>
          <w:sz w:val="22"/>
        </w:rPr>
        <w:t xml:space="preserve"> </w:t>
      </w:r>
      <w:r w:rsidR="00503930" w:rsidRPr="00941894">
        <w:rPr>
          <w:rFonts w:ascii="Arial Narrow" w:hAnsi="Arial Narrow" w:cstheme="minorBidi"/>
          <w:i w:val="0"/>
          <w:iCs w:val="0"/>
          <w:sz w:val="22"/>
          <w:szCs w:val="22"/>
        </w:rPr>
        <w:t xml:space="preserve">Loi </w:t>
      </w:r>
      <w:r w:rsidR="00D031DB" w:rsidRPr="00941894">
        <w:rPr>
          <w:rFonts w:ascii="Arial Narrow" w:hAnsi="Arial Narrow" w:cstheme="minorBidi"/>
          <w:i w:val="0"/>
          <w:iCs w:val="0"/>
          <w:spacing w:val="-2"/>
          <w:sz w:val="22"/>
          <w:szCs w:val="22"/>
        </w:rPr>
        <w:t>2008 12 du 25 Janvier 2008</w:t>
      </w:r>
      <w:r w:rsidR="00503930" w:rsidRPr="00941894">
        <w:rPr>
          <w:rFonts w:ascii="Arial Narrow" w:hAnsi="Arial Narrow" w:cstheme="minorBidi"/>
          <w:i w:val="0"/>
          <w:iCs w:val="0"/>
          <w:spacing w:val="-2"/>
          <w:sz w:val="22"/>
          <w:szCs w:val="22"/>
        </w:rPr>
        <w:t>, portant</w:t>
      </w:r>
      <w:r w:rsidR="00503930" w:rsidRPr="00E722E3">
        <w:rPr>
          <w:rFonts w:ascii="Arial Narrow" w:hAnsi="Arial Narrow" w:cstheme="minorBidi"/>
          <w:i w:val="0"/>
          <w:iCs w:val="0"/>
          <w:spacing w:val="-2"/>
          <w:sz w:val="22"/>
          <w:szCs w:val="22"/>
        </w:rPr>
        <w:t xml:space="preserve"> sur</w:t>
      </w:r>
      <w:r w:rsidR="00503930" w:rsidRPr="00DD454E">
        <w:rPr>
          <w:rFonts w:ascii="Arial Narrow" w:hAnsi="Arial Narrow"/>
          <w:i w:val="0"/>
          <w:spacing w:val="-2"/>
          <w:sz w:val="22"/>
        </w:rPr>
        <w:t xml:space="preserve"> la protection des</w:t>
      </w:r>
      <w:r w:rsidR="00503930" w:rsidRPr="00DD454E">
        <w:rPr>
          <w:rFonts w:ascii="Arial Narrow" w:hAnsi="Arial Narrow"/>
          <w:i w:val="0"/>
          <w:sz w:val="22"/>
        </w:rPr>
        <w:t xml:space="preserve"> données </w:t>
      </w:r>
      <w:r w:rsidR="00503930" w:rsidRPr="00E722E3">
        <w:rPr>
          <w:rFonts w:ascii="Arial Narrow" w:hAnsi="Arial Narrow" w:cstheme="minorBidi"/>
          <w:i w:val="0"/>
          <w:iCs w:val="0"/>
          <w:sz w:val="22"/>
          <w:szCs w:val="22"/>
        </w:rPr>
        <w:t>à caractère</w:t>
      </w:r>
      <w:r w:rsidR="00503930" w:rsidRPr="00DD454E">
        <w:rPr>
          <w:rFonts w:ascii="Arial Narrow" w:hAnsi="Arial Narrow"/>
          <w:i w:val="0"/>
          <w:sz w:val="22"/>
        </w:rPr>
        <w:t xml:space="preserve"> personnel</w:t>
      </w:r>
      <w:r w:rsidR="00503930" w:rsidRPr="00DD454E" w:rsidDel="00503930">
        <w:rPr>
          <w:rFonts w:ascii="Arial Narrow" w:hAnsi="Arial Narrow"/>
          <w:i w:val="0"/>
          <w:sz w:val="22"/>
        </w:rPr>
        <w:t xml:space="preserve"> </w:t>
      </w:r>
      <w:r w:rsidR="00CD1FB5" w:rsidRPr="00706880">
        <w:rPr>
          <w:rFonts w:ascii="Arial Narrow" w:hAnsi="Arial Narrow" w:cstheme="minorBidi"/>
          <w:i w:val="0"/>
          <w:iCs w:val="0"/>
          <w:sz w:val="22"/>
          <w:szCs w:val="22"/>
        </w:rPr>
        <w:t>et</w:t>
      </w:r>
      <w:r w:rsidR="00CD1FB5" w:rsidRPr="00706880">
        <w:rPr>
          <w:rFonts w:ascii="Arial Narrow" w:hAnsi="Arial Narrow" w:cstheme="minorBidi"/>
          <w:i w:val="0"/>
          <w:iCs w:val="0"/>
          <w:spacing w:val="9"/>
          <w:sz w:val="22"/>
          <w:szCs w:val="22"/>
        </w:rPr>
        <w:t xml:space="preserve"> </w:t>
      </w:r>
      <w:r w:rsidR="00CD1FB5" w:rsidRPr="00706880">
        <w:rPr>
          <w:rFonts w:ascii="Arial Narrow" w:hAnsi="Arial Narrow" w:cstheme="minorBidi"/>
          <w:i w:val="0"/>
          <w:iCs w:val="0"/>
          <w:spacing w:val="-1"/>
          <w:sz w:val="22"/>
          <w:szCs w:val="22"/>
        </w:rPr>
        <w:t>garantit</w:t>
      </w:r>
      <w:r w:rsidR="00CD1FB5" w:rsidRPr="00706880">
        <w:rPr>
          <w:rFonts w:ascii="Arial Narrow" w:hAnsi="Arial Narrow" w:cstheme="minorBidi"/>
          <w:i w:val="0"/>
          <w:iCs w:val="0"/>
          <w:spacing w:val="1"/>
          <w:sz w:val="22"/>
          <w:szCs w:val="22"/>
        </w:rPr>
        <w:t xml:space="preserve"> </w:t>
      </w:r>
      <w:ins w:id="420" w:author="Alizée DEDIEU" w:date="2023-11-06T15:05:00Z">
        <w:r w:rsidR="003509AF" w:rsidRPr="00706880">
          <w:rPr>
            <w:rFonts w:ascii="Arial Narrow" w:hAnsi="Arial Narrow" w:cstheme="minorBidi"/>
            <w:i w:val="0"/>
            <w:iCs w:val="0"/>
            <w:sz w:val="22"/>
            <w:szCs w:val="22"/>
          </w:rPr>
          <w:t>à</w:t>
        </w:r>
        <w:r w:rsidR="003509AF">
          <w:rPr>
            <w:rFonts w:ascii="Arial Narrow" w:hAnsi="Arial Narrow" w:cstheme="minorBidi"/>
            <w:i w:val="0"/>
            <w:iCs w:val="0"/>
            <w:spacing w:val="1"/>
            <w:sz w:val="22"/>
            <w:szCs w:val="22"/>
          </w:rPr>
          <w:t xml:space="preserve"> </w:t>
        </w:r>
      </w:ins>
      <w:r w:rsidR="00706880">
        <w:rPr>
          <w:rFonts w:ascii="Arial Narrow" w:hAnsi="Arial Narrow" w:cstheme="minorBidi"/>
          <w:i w:val="0"/>
          <w:iCs w:val="0"/>
          <w:spacing w:val="1"/>
          <w:sz w:val="22"/>
          <w:szCs w:val="22"/>
        </w:rPr>
        <w:t>TLS</w:t>
      </w:r>
      <w:ins w:id="421" w:author="Alizée DEDIEU" w:date="2023-11-06T12:25:00Z">
        <w:r>
          <w:rPr>
            <w:rFonts w:ascii="Arial Narrow" w:hAnsi="Arial Narrow" w:cstheme="minorBidi"/>
            <w:i w:val="0"/>
            <w:iCs w:val="0"/>
            <w:spacing w:val="1"/>
            <w:sz w:val="22"/>
            <w:szCs w:val="22"/>
          </w:rPr>
          <w:t>contact</w:t>
        </w:r>
      </w:ins>
      <w:r w:rsidR="00CD1FB5" w:rsidRPr="00706880">
        <w:rPr>
          <w:rFonts w:ascii="Arial Narrow" w:hAnsi="Arial Narrow" w:cstheme="minorBidi"/>
          <w:i w:val="0"/>
          <w:iCs w:val="0"/>
          <w:spacing w:val="2"/>
          <w:sz w:val="22"/>
          <w:szCs w:val="22"/>
        </w:rPr>
        <w:t xml:space="preserve"> </w:t>
      </w:r>
      <w:r w:rsidR="00CD1FB5" w:rsidRPr="00706880">
        <w:rPr>
          <w:rFonts w:ascii="Arial Narrow" w:hAnsi="Arial Narrow" w:cstheme="minorBidi"/>
          <w:i w:val="0"/>
          <w:iCs w:val="0"/>
          <w:sz w:val="22"/>
          <w:szCs w:val="22"/>
        </w:rPr>
        <w:t xml:space="preserve">de </w:t>
      </w:r>
      <w:r w:rsidR="00CD1FB5" w:rsidRPr="00706880">
        <w:rPr>
          <w:rFonts w:ascii="Arial Narrow" w:hAnsi="Arial Narrow" w:cstheme="minorBidi"/>
          <w:i w:val="0"/>
          <w:iCs w:val="0"/>
          <w:spacing w:val="-1"/>
          <w:sz w:val="22"/>
          <w:szCs w:val="22"/>
        </w:rPr>
        <w:t>ne</w:t>
      </w:r>
      <w:r w:rsidR="00CD1FB5" w:rsidRPr="00706880">
        <w:rPr>
          <w:rFonts w:ascii="Arial Narrow" w:hAnsi="Arial Narrow" w:cstheme="minorBidi"/>
          <w:i w:val="0"/>
          <w:iCs w:val="0"/>
          <w:spacing w:val="45"/>
          <w:sz w:val="22"/>
          <w:szCs w:val="22"/>
        </w:rPr>
        <w:t xml:space="preserve"> </w:t>
      </w:r>
      <w:r w:rsidR="006419E3">
        <w:rPr>
          <w:rFonts w:ascii="Arial Narrow" w:hAnsi="Arial Narrow" w:cstheme="minorBidi"/>
          <w:i w:val="0"/>
          <w:iCs w:val="0"/>
          <w:spacing w:val="45"/>
          <w:sz w:val="22"/>
          <w:szCs w:val="22"/>
        </w:rPr>
        <w:t xml:space="preserve">pas </w:t>
      </w:r>
      <w:r w:rsidR="00CD1FB5" w:rsidRPr="00706880">
        <w:rPr>
          <w:rFonts w:ascii="Arial Narrow" w:hAnsi="Arial Narrow" w:cstheme="minorBidi"/>
          <w:i w:val="0"/>
          <w:iCs w:val="0"/>
          <w:spacing w:val="-1"/>
          <w:sz w:val="22"/>
          <w:szCs w:val="22"/>
        </w:rPr>
        <w:t>collecter, ni conserver,</w:t>
      </w:r>
      <w:r w:rsidR="00CD1FB5" w:rsidRPr="00706880">
        <w:rPr>
          <w:rFonts w:ascii="Arial Narrow" w:hAnsi="Arial Narrow" w:cstheme="minorBidi"/>
          <w:i w:val="0"/>
          <w:iCs w:val="0"/>
          <w:spacing w:val="45"/>
          <w:sz w:val="22"/>
          <w:szCs w:val="22"/>
        </w:rPr>
        <w:t xml:space="preserve"> </w:t>
      </w:r>
      <w:r w:rsidR="00CD1FB5" w:rsidRPr="00706880">
        <w:rPr>
          <w:rFonts w:ascii="Arial Narrow" w:hAnsi="Arial Narrow" w:cstheme="minorBidi"/>
          <w:i w:val="0"/>
          <w:iCs w:val="0"/>
          <w:sz w:val="22"/>
          <w:szCs w:val="22"/>
        </w:rPr>
        <w:t>ni</w:t>
      </w:r>
      <w:r w:rsidR="00CD1FB5" w:rsidRPr="00706880">
        <w:rPr>
          <w:rFonts w:ascii="Arial Narrow" w:hAnsi="Arial Narrow" w:cstheme="minorBidi"/>
          <w:i w:val="0"/>
          <w:iCs w:val="0"/>
          <w:spacing w:val="44"/>
          <w:sz w:val="22"/>
          <w:szCs w:val="22"/>
        </w:rPr>
        <w:t xml:space="preserve"> </w:t>
      </w:r>
      <w:r w:rsidR="00CD1FB5" w:rsidRPr="00706880">
        <w:rPr>
          <w:rFonts w:ascii="Arial Narrow" w:hAnsi="Arial Narrow" w:cstheme="minorBidi"/>
          <w:i w:val="0"/>
          <w:iCs w:val="0"/>
          <w:spacing w:val="-1"/>
          <w:sz w:val="22"/>
          <w:szCs w:val="22"/>
        </w:rPr>
        <w:t>traiter,</w:t>
      </w:r>
      <w:r w:rsidR="00CD1FB5" w:rsidRPr="00706880">
        <w:rPr>
          <w:rFonts w:ascii="Arial Narrow" w:hAnsi="Arial Narrow" w:cstheme="minorBidi"/>
          <w:i w:val="0"/>
          <w:iCs w:val="0"/>
          <w:spacing w:val="46"/>
          <w:sz w:val="22"/>
          <w:szCs w:val="22"/>
        </w:rPr>
        <w:t xml:space="preserve"> </w:t>
      </w:r>
      <w:r w:rsidR="00CD1FB5" w:rsidRPr="00706880">
        <w:rPr>
          <w:rFonts w:ascii="Arial Narrow" w:hAnsi="Arial Narrow" w:cstheme="minorBidi"/>
          <w:i w:val="0"/>
          <w:iCs w:val="0"/>
          <w:sz w:val="22"/>
          <w:szCs w:val="22"/>
        </w:rPr>
        <w:t>ni</w:t>
      </w:r>
      <w:r w:rsidR="00CD1FB5" w:rsidRPr="00706880">
        <w:rPr>
          <w:rFonts w:ascii="Arial Narrow" w:hAnsi="Arial Narrow" w:cstheme="minorBidi"/>
          <w:i w:val="0"/>
          <w:iCs w:val="0"/>
          <w:spacing w:val="45"/>
          <w:sz w:val="22"/>
          <w:szCs w:val="22"/>
        </w:rPr>
        <w:t xml:space="preserve"> </w:t>
      </w:r>
      <w:r w:rsidR="00CD1FB5" w:rsidRPr="00706880">
        <w:rPr>
          <w:rFonts w:ascii="Arial Narrow" w:hAnsi="Arial Narrow" w:cstheme="minorBidi"/>
          <w:i w:val="0"/>
          <w:iCs w:val="0"/>
          <w:spacing w:val="-1"/>
          <w:sz w:val="22"/>
          <w:szCs w:val="22"/>
        </w:rPr>
        <w:t>manipuler</w:t>
      </w:r>
      <w:r w:rsidR="00CD1FB5" w:rsidRPr="00706880">
        <w:rPr>
          <w:rFonts w:ascii="Arial Narrow" w:hAnsi="Arial Narrow" w:cstheme="minorBidi"/>
          <w:i w:val="0"/>
          <w:iCs w:val="0"/>
          <w:spacing w:val="46"/>
          <w:sz w:val="22"/>
          <w:szCs w:val="22"/>
        </w:rPr>
        <w:t xml:space="preserve"> </w:t>
      </w:r>
      <w:r w:rsidR="00CD1FB5" w:rsidRPr="00706880">
        <w:rPr>
          <w:rFonts w:ascii="Arial Narrow" w:hAnsi="Arial Narrow" w:cstheme="minorBidi"/>
          <w:i w:val="0"/>
          <w:iCs w:val="0"/>
          <w:spacing w:val="-1"/>
          <w:sz w:val="22"/>
          <w:szCs w:val="22"/>
        </w:rPr>
        <w:t>aucune</w:t>
      </w:r>
      <w:r w:rsidR="00CD1FB5" w:rsidRPr="00706880">
        <w:rPr>
          <w:rFonts w:ascii="Arial Narrow" w:hAnsi="Arial Narrow" w:cstheme="minorBidi"/>
          <w:i w:val="0"/>
          <w:iCs w:val="0"/>
          <w:spacing w:val="44"/>
          <w:sz w:val="22"/>
          <w:szCs w:val="22"/>
        </w:rPr>
        <w:t xml:space="preserve"> </w:t>
      </w:r>
      <w:r w:rsidR="00CD1FB5" w:rsidRPr="00706880">
        <w:rPr>
          <w:rFonts w:ascii="Arial Narrow" w:hAnsi="Arial Narrow" w:cstheme="minorBidi"/>
          <w:i w:val="0"/>
          <w:iCs w:val="0"/>
          <w:sz w:val="22"/>
          <w:szCs w:val="22"/>
        </w:rPr>
        <w:t>donnée</w:t>
      </w:r>
      <w:r w:rsidR="00CD1FB5" w:rsidRPr="00706880">
        <w:rPr>
          <w:rFonts w:ascii="Arial Narrow" w:hAnsi="Arial Narrow" w:cstheme="minorBidi"/>
          <w:i w:val="0"/>
          <w:iCs w:val="0"/>
          <w:spacing w:val="45"/>
          <w:sz w:val="22"/>
          <w:szCs w:val="22"/>
        </w:rPr>
        <w:t xml:space="preserve"> </w:t>
      </w:r>
      <w:r w:rsidR="00CD1FB5" w:rsidRPr="00706880">
        <w:rPr>
          <w:rFonts w:ascii="Arial Narrow" w:hAnsi="Arial Narrow" w:cstheme="minorBidi"/>
          <w:i w:val="0"/>
          <w:iCs w:val="0"/>
          <w:spacing w:val="-1"/>
          <w:sz w:val="22"/>
          <w:szCs w:val="22"/>
        </w:rPr>
        <w:t>nominative</w:t>
      </w:r>
      <w:r w:rsidR="00CD1FB5" w:rsidRPr="00706880">
        <w:rPr>
          <w:rFonts w:ascii="Arial Narrow" w:hAnsi="Arial Narrow" w:cstheme="minorBidi"/>
          <w:i w:val="0"/>
          <w:iCs w:val="0"/>
          <w:spacing w:val="45"/>
          <w:sz w:val="22"/>
          <w:szCs w:val="22"/>
        </w:rPr>
        <w:t xml:space="preserve"> </w:t>
      </w:r>
      <w:r w:rsidR="00CD1FB5" w:rsidRPr="00706880">
        <w:rPr>
          <w:rFonts w:ascii="Arial Narrow" w:hAnsi="Arial Narrow" w:cstheme="minorBidi"/>
          <w:i w:val="0"/>
          <w:iCs w:val="0"/>
          <w:spacing w:val="-2"/>
          <w:sz w:val="22"/>
          <w:szCs w:val="22"/>
        </w:rPr>
        <w:t>portant</w:t>
      </w:r>
      <w:r w:rsidR="00CD1FB5" w:rsidRPr="00706880">
        <w:rPr>
          <w:rFonts w:ascii="Arial Narrow" w:hAnsi="Arial Narrow" w:cstheme="minorBidi"/>
          <w:i w:val="0"/>
          <w:iCs w:val="0"/>
          <w:spacing w:val="43"/>
          <w:sz w:val="22"/>
          <w:szCs w:val="22"/>
        </w:rPr>
        <w:t xml:space="preserve"> </w:t>
      </w:r>
      <w:r w:rsidR="00CD1FB5" w:rsidRPr="00706880">
        <w:rPr>
          <w:rFonts w:ascii="Arial Narrow" w:hAnsi="Arial Narrow" w:cstheme="minorBidi"/>
          <w:i w:val="0"/>
          <w:iCs w:val="0"/>
          <w:spacing w:val="-1"/>
          <w:sz w:val="22"/>
          <w:szCs w:val="22"/>
        </w:rPr>
        <w:t>sur</w:t>
      </w:r>
      <w:r w:rsidR="00CD1FB5" w:rsidRPr="00706880">
        <w:rPr>
          <w:rFonts w:ascii="Arial Narrow" w:hAnsi="Arial Narrow" w:cstheme="minorBidi"/>
          <w:i w:val="0"/>
          <w:iCs w:val="0"/>
          <w:spacing w:val="44"/>
          <w:sz w:val="22"/>
          <w:szCs w:val="22"/>
        </w:rPr>
        <w:t xml:space="preserve"> </w:t>
      </w:r>
      <w:r w:rsidR="00CD1FB5" w:rsidRPr="00706880">
        <w:rPr>
          <w:rFonts w:ascii="Arial Narrow" w:hAnsi="Arial Narrow" w:cstheme="minorBidi"/>
          <w:i w:val="0"/>
          <w:iCs w:val="0"/>
          <w:spacing w:val="-1"/>
          <w:sz w:val="22"/>
          <w:szCs w:val="22"/>
        </w:rPr>
        <w:t>les</w:t>
      </w:r>
      <w:r w:rsidR="00CD1FB5" w:rsidRPr="00706880">
        <w:rPr>
          <w:rFonts w:ascii="Arial Narrow" w:hAnsi="Arial Narrow" w:cstheme="minorBidi"/>
          <w:i w:val="0"/>
          <w:iCs w:val="0"/>
          <w:spacing w:val="49"/>
          <w:sz w:val="22"/>
          <w:szCs w:val="22"/>
        </w:rPr>
        <w:t xml:space="preserve"> </w:t>
      </w:r>
      <w:r w:rsidR="00CD1FB5" w:rsidRPr="00706880">
        <w:rPr>
          <w:rFonts w:ascii="Arial Narrow" w:hAnsi="Arial Narrow" w:cstheme="minorBidi"/>
          <w:i w:val="0"/>
          <w:iCs w:val="0"/>
          <w:spacing w:val="-1"/>
          <w:sz w:val="22"/>
          <w:szCs w:val="22"/>
        </w:rPr>
        <w:t>Clients</w:t>
      </w:r>
      <w:r w:rsidR="00CD1FB5" w:rsidRPr="00706880">
        <w:rPr>
          <w:rFonts w:ascii="Arial Narrow" w:hAnsi="Arial Narrow" w:cstheme="minorBidi"/>
          <w:i w:val="0"/>
          <w:iCs w:val="0"/>
          <w:spacing w:val="44"/>
          <w:sz w:val="22"/>
          <w:szCs w:val="22"/>
        </w:rPr>
        <w:t xml:space="preserve"> </w:t>
      </w:r>
      <w:r w:rsidR="00CD1FB5" w:rsidRPr="00706880">
        <w:rPr>
          <w:rFonts w:ascii="Arial Narrow" w:hAnsi="Arial Narrow" w:cstheme="minorBidi"/>
          <w:i w:val="0"/>
          <w:iCs w:val="0"/>
          <w:sz w:val="22"/>
          <w:szCs w:val="22"/>
        </w:rPr>
        <w:t>et</w:t>
      </w:r>
      <w:r w:rsidR="00CD1FB5" w:rsidRPr="00706880">
        <w:rPr>
          <w:rFonts w:ascii="Arial Narrow" w:hAnsi="Arial Narrow" w:cstheme="minorBidi"/>
          <w:i w:val="0"/>
          <w:iCs w:val="0"/>
          <w:spacing w:val="46"/>
          <w:sz w:val="22"/>
          <w:szCs w:val="22"/>
        </w:rPr>
        <w:t xml:space="preserve"> </w:t>
      </w:r>
      <w:r w:rsidR="00CD1FB5" w:rsidRPr="00706880">
        <w:rPr>
          <w:rFonts w:ascii="Arial Narrow" w:hAnsi="Arial Narrow" w:cstheme="minorBidi"/>
          <w:i w:val="0"/>
          <w:iCs w:val="0"/>
          <w:spacing w:val="-1"/>
          <w:sz w:val="22"/>
          <w:szCs w:val="22"/>
        </w:rPr>
        <w:t>les</w:t>
      </w:r>
      <w:r w:rsidR="00CD1FB5" w:rsidRPr="00706880">
        <w:rPr>
          <w:rFonts w:ascii="Arial Narrow" w:hAnsi="Arial Narrow" w:cstheme="minorBidi"/>
          <w:i w:val="0"/>
          <w:iCs w:val="0"/>
          <w:spacing w:val="83"/>
          <w:sz w:val="22"/>
          <w:szCs w:val="22"/>
        </w:rPr>
        <w:t xml:space="preserve"> </w:t>
      </w:r>
      <w:r w:rsidR="00CD1FB5" w:rsidRPr="00706880">
        <w:rPr>
          <w:rFonts w:ascii="Arial Narrow" w:hAnsi="Arial Narrow" w:cstheme="minorBidi"/>
          <w:i w:val="0"/>
          <w:iCs w:val="0"/>
          <w:spacing w:val="-1"/>
          <w:sz w:val="22"/>
          <w:szCs w:val="22"/>
        </w:rPr>
        <w:t xml:space="preserve">utilisateurs </w:t>
      </w:r>
      <w:r w:rsidR="00CD1FB5" w:rsidRPr="00706880">
        <w:rPr>
          <w:rFonts w:ascii="Arial Narrow" w:hAnsi="Arial Narrow" w:cstheme="minorBidi"/>
          <w:i w:val="0"/>
          <w:iCs w:val="0"/>
          <w:sz w:val="22"/>
          <w:szCs w:val="22"/>
        </w:rPr>
        <w:t>du</w:t>
      </w:r>
      <w:r w:rsidR="00CD1FB5" w:rsidRPr="00706880">
        <w:rPr>
          <w:rFonts w:ascii="Arial Narrow" w:hAnsi="Arial Narrow" w:cstheme="minorBidi"/>
          <w:i w:val="0"/>
          <w:iCs w:val="0"/>
          <w:spacing w:val="-2"/>
          <w:sz w:val="22"/>
          <w:szCs w:val="22"/>
        </w:rPr>
        <w:t xml:space="preserve"> </w:t>
      </w:r>
      <w:ins w:id="422" w:author="Alizée DEDIEU" w:date="2023-11-06T15:05:00Z">
        <w:r w:rsidR="003509AF">
          <w:rPr>
            <w:rFonts w:ascii="Arial Narrow" w:hAnsi="Arial Narrow" w:cstheme="minorBidi"/>
            <w:i w:val="0"/>
            <w:iCs w:val="0"/>
            <w:spacing w:val="-1"/>
            <w:sz w:val="22"/>
            <w:szCs w:val="22"/>
          </w:rPr>
          <w:t>S</w:t>
        </w:r>
      </w:ins>
      <w:del w:id="423" w:author="Alizée DEDIEU" w:date="2023-11-06T15:05:00Z">
        <w:r w:rsidR="00CD1FB5" w:rsidRPr="00706880" w:rsidDel="003509AF">
          <w:rPr>
            <w:rFonts w:ascii="Arial Narrow" w:hAnsi="Arial Narrow" w:cstheme="minorBidi"/>
            <w:i w:val="0"/>
            <w:iCs w:val="0"/>
            <w:spacing w:val="-1"/>
            <w:sz w:val="22"/>
            <w:szCs w:val="22"/>
          </w:rPr>
          <w:delText>s</w:delText>
        </w:r>
      </w:del>
      <w:r w:rsidR="00CD1FB5" w:rsidRPr="00706880">
        <w:rPr>
          <w:rFonts w:ascii="Arial Narrow" w:hAnsi="Arial Narrow" w:cstheme="minorBidi"/>
          <w:i w:val="0"/>
          <w:iCs w:val="0"/>
          <w:spacing w:val="-1"/>
          <w:sz w:val="22"/>
          <w:szCs w:val="22"/>
        </w:rPr>
        <w:t>ervice</w:t>
      </w:r>
      <w:r w:rsidR="00CD1FB5" w:rsidRPr="00706880">
        <w:rPr>
          <w:rFonts w:ascii="Arial Narrow" w:hAnsi="Arial Narrow" w:cstheme="minorBidi"/>
          <w:i w:val="0"/>
          <w:iCs w:val="0"/>
          <w:spacing w:val="-2"/>
          <w:sz w:val="22"/>
          <w:szCs w:val="22"/>
        </w:rPr>
        <w:t xml:space="preserve"> </w:t>
      </w:r>
      <w:r w:rsidR="00CD1FB5" w:rsidRPr="00706880">
        <w:rPr>
          <w:rFonts w:ascii="Arial Narrow" w:hAnsi="Arial Narrow" w:cstheme="minorBidi"/>
          <w:i w:val="0"/>
          <w:iCs w:val="0"/>
          <w:sz w:val="22"/>
          <w:szCs w:val="22"/>
        </w:rPr>
        <w:t>sans</w:t>
      </w:r>
      <w:r w:rsidR="00CD1FB5" w:rsidRPr="00706880">
        <w:rPr>
          <w:rFonts w:ascii="Arial Narrow" w:hAnsi="Arial Narrow" w:cstheme="minorBidi"/>
          <w:i w:val="0"/>
          <w:iCs w:val="0"/>
          <w:spacing w:val="-2"/>
          <w:sz w:val="22"/>
          <w:szCs w:val="22"/>
        </w:rPr>
        <w:t xml:space="preserve"> </w:t>
      </w:r>
      <w:r w:rsidR="00CD1FB5" w:rsidRPr="00706880">
        <w:rPr>
          <w:rFonts w:ascii="Arial Narrow" w:hAnsi="Arial Narrow" w:cstheme="minorBidi"/>
          <w:i w:val="0"/>
          <w:iCs w:val="0"/>
          <w:spacing w:val="-1"/>
          <w:sz w:val="22"/>
          <w:szCs w:val="22"/>
        </w:rPr>
        <w:t>l'accord</w:t>
      </w:r>
      <w:r w:rsidR="00CD1FB5" w:rsidRPr="00706880">
        <w:rPr>
          <w:rFonts w:ascii="Arial Narrow" w:hAnsi="Arial Narrow" w:cstheme="minorBidi"/>
          <w:i w:val="0"/>
          <w:iCs w:val="0"/>
          <w:sz w:val="22"/>
          <w:szCs w:val="22"/>
        </w:rPr>
        <w:t xml:space="preserve"> </w:t>
      </w:r>
      <w:r w:rsidR="00CD1FB5" w:rsidRPr="00706880">
        <w:rPr>
          <w:rFonts w:ascii="Arial Narrow" w:hAnsi="Arial Narrow" w:cstheme="minorBidi"/>
          <w:i w:val="0"/>
          <w:iCs w:val="0"/>
          <w:spacing w:val="-1"/>
          <w:sz w:val="22"/>
          <w:szCs w:val="22"/>
        </w:rPr>
        <w:t>préalable</w:t>
      </w:r>
      <w:r w:rsidR="00CD1FB5" w:rsidRPr="00706880">
        <w:rPr>
          <w:rFonts w:ascii="Arial Narrow" w:hAnsi="Arial Narrow" w:cstheme="minorBidi"/>
          <w:i w:val="0"/>
          <w:iCs w:val="0"/>
          <w:sz w:val="22"/>
          <w:szCs w:val="22"/>
        </w:rPr>
        <w:t xml:space="preserve"> </w:t>
      </w:r>
      <w:r w:rsidR="00CD1FB5" w:rsidRPr="00706880">
        <w:rPr>
          <w:rFonts w:ascii="Arial Narrow" w:hAnsi="Arial Narrow" w:cstheme="minorBidi"/>
          <w:i w:val="0"/>
          <w:iCs w:val="0"/>
          <w:spacing w:val="-1"/>
          <w:sz w:val="22"/>
          <w:szCs w:val="22"/>
        </w:rPr>
        <w:t xml:space="preserve">écrit de </w:t>
      </w:r>
      <w:r w:rsidR="00706880">
        <w:rPr>
          <w:rFonts w:ascii="Arial Narrow" w:hAnsi="Arial Narrow" w:cstheme="minorBidi"/>
          <w:i w:val="0"/>
          <w:iCs w:val="0"/>
          <w:spacing w:val="-1"/>
          <w:sz w:val="22"/>
          <w:szCs w:val="22"/>
        </w:rPr>
        <w:t>TLS</w:t>
      </w:r>
      <w:ins w:id="424" w:author="Alizée DEDIEU" w:date="2023-11-06T12:26:00Z">
        <w:r>
          <w:rPr>
            <w:rFonts w:ascii="Arial Narrow" w:hAnsi="Arial Narrow" w:cstheme="minorBidi"/>
            <w:i w:val="0"/>
            <w:iCs w:val="0"/>
            <w:spacing w:val="-1"/>
            <w:sz w:val="22"/>
            <w:szCs w:val="22"/>
          </w:rPr>
          <w:t>contact</w:t>
        </w:r>
      </w:ins>
      <w:r w:rsidR="00CD1FB5" w:rsidRPr="00706880">
        <w:rPr>
          <w:rFonts w:ascii="Arial Narrow" w:hAnsi="Arial Narrow" w:cstheme="minorBidi"/>
          <w:i w:val="0"/>
          <w:iCs w:val="0"/>
          <w:spacing w:val="-1"/>
          <w:sz w:val="22"/>
          <w:szCs w:val="22"/>
        </w:rPr>
        <w:t>.</w:t>
      </w:r>
    </w:p>
    <w:p w14:paraId="609FC0AC" w14:textId="77777777" w:rsidR="00594A22" w:rsidRDefault="00594A22" w:rsidP="00920D64">
      <w:pPr>
        <w:spacing w:after="0" w:line="240" w:lineRule="auto"/>
        <w:jc w:val="both"/>
        <w:rPr>
          <w:rFonts w:ascii="Arial Narrow" w:eastAsia="Times New Roman" w:hAnsi="Arial Narrow" w:cstheme="minorBidi"/>
          <w:spacing w:val="-1"/>
          <w:lang w:eastAsia="fr-FR"/>
        </w:rPr>
      </w:pPr>
    </w:p>
    <w:p w14:paraId="69AAF0DA" w14:textId="3659A506" w:rsidR="00511B0A" w:rsidRDefault="00511B0A" w:rsidP="00920D64">
      <w:pPr>
        <w:spacing w:line="240" w:lineRule="auto"/>
        <w:jc w:val="both"/>
        <w:rPr>
          <w:ins w:id="425" w:author="Alizée DEDIEU" w:date="2023-11-06T12:26:00Z"/>
          <w:rFonts w:ascii="Arial Narrow" w:eastAsia="Times New Roman" w:hAnsi="Arial Narrow" w:cstheme="minorBidi"/>
          <w:spacing w:val="-1"/>
          <w:lang w:eastAsia="fr-FR"/>
        </w:rPr>
      </w:pPr>
      <w:ins w:id="426" w:author="Alizée DEDIEU" w:date="2023-11-06T12:26:00Z">
        <w:r>
          <w:rPr>
            <w:rFonts w:ascii="Arial Narrow" w:eastAsia="Times New Roman" w:hAnsi="Arial Narrow" w:cstheme="minorBidi"/>
            <w:spacing w:val="-1"/>
            <w:lang w:eastAsia="fr-FR"/>
          </w:rPr>
          <w:t xml:space="preserve">8.2. </w:t>
        </w:r>
      </w:ins>
      <w:r w:rsidR="006419E3">
        <w:rPr>
          <w:rFonts w:ascii="Arial Narrow" w:eastAsia="Times New Roman" w:hAnsi="Arial Narrow" w:cstheme="minorBidi"/>
          <w:spacing w:val="-1"/>
          <w:lang w:eastAsia="fr-FR"/>
        </w:rPr>
        <w:t xml:space="preserve">Si dans l’exécution </w:t>
      </w:r>
      <w:del w:id="427" w:author="Alizée DEDIEU" w:date="2023-11-06T15:05:00Z">
        <w:r w:rsidR="006419E3" w:rsidDel="003509AF">
          <w:rPr>
            <w:rFonts w:ascii="Arial Narrow" w:eastAsia="Times New Roman" w:hAnsi="Arial Narrow" w:cstheme="minorBidi"/>
            <w:spacing w:val="-1"/>
            <w:lang w:eastAsia="fr-FR"/>
          </w:rPr>
          <w:delText>de sa mission</w:delText>
        </w:r>
      </w:del>
      <w:ins w:id="428" w:author="Alizée DEDIEU" w:date="2023-11-06T15:05:00Z">
        <w:r w:rsidR="003509AF">
          <w:rPr>
            <w:rFonts w:ascii="Arial Narrow" w:eastAsia="Times New Roman" w:hAnsi="Arial Narrow" w:cstheme="minorBidi"/>
            <w:spacing w:val="-1"/>
            <w:lang w:eastAsia="fr-FR"/>
          </w:rPr>
          <w:t>du Service</w:t>
        </w:r>
      </w:ins>
      <w:r w:rsidR="006419E3">
        <w:rPr>
          <w:rFonts w:ascii="Arial Narrow" w:eastAsia="Times New Roman" w:hAnsi="Arial Narrow" w:cstheme="minorBidi"/>
          <w:spacing w:val="-1"/>
          <w:lang w:eastAsia="fr-FR"/>
        </w:rPr>
        <w:t xml:space="preserve">, des données à caractère personnel venaient à lui être communiquées, </w:t>
      </w:r>
      <w:r w:rsidR="00594A22">
        <w:rPr>
          <w:rFonts w:ascii="Arial Narrow" w:eastAsia="Times New Roman" w:hAnsi="Arial Narrow" w:cstheme="minorBidi"/>
          <w:spacing w:val="-1"/>
          <w:lang w:eastAsia="fr-FR"/>
        </w:rPr>
        <w:t>Wafacash s’engage à mettre</w:t>
      </w:r>
      <w:r w:rsidR="00594A22" w:rsidRPr="00E722E3">
        <w:rPr>
          <w:rFonts w:ascii="Arial Narrow" w:eastAsia="Times New Roman" w:hAnsi="Arial Narrow" w:cstheme="minorBidi"/>
          <w:spacing w:val="-1"/>
          <w:lang w:eastAsia="fr-FR"/>
        </w:rPr>
        <w:t xml:space="preserve"> en place les mesures techniques et organisationnelles propres à la protection des Données Personnelles </w:t>
      </w:r>
      <w:r w:rsidR="00594A22">
        <w:rPr>
          <w:rFonts w:ascii="Arial Narrow" w:hAnsi="Arial Narrow" w:cstheme="minorBidi"/>
          <w:spacing w:val="-1"/>
        </w:rPr>
        <w:t>d</w:t>
      </w:r>
      <w:r w:rsidR="00594A22" w:rsidRPr="00706880">
        <w:rPr>
          <w:rFonts w:ascii="Arial Narrow" w:hAnsi="Arial Narrow" w:cstheme="minorBidi"/>
          <w:spacing w:val="-1"/>
        </w:rPr>
        <w:t>es</w:t>
      </w:r>
      <w:r w:rsidR="00594A22" w:rsidRPr="00706880">
        <w:rPr>
          <w:rFonts w:ascii="Arial Narrow" w:hAnsi="Arial Narrow" w:cstheme="minorBidi"/>
          <w:spacing w:val="49"/>
        </w:rPr>
        <w:t xml:space="preserve"> </w:t>
      </w:r>
      <w:r w:rsidR="00594A22" w:rsidRPr="00706880">
        <w:rPr>
          <w:rFonts w:ascii="Arial Narrow" w:hAnsi="Arial Narrow" w:cstheme="minorBidi"/>
          <w:spacing w:val="-1"/>
        </w:rPr>
        <w:t>Clients</w:t>
      </w:r>
      <w:r w:rsidR="00594A22" w:rsidRPr="00706880">
        <w:rPr>
          <w:rFonts w:ascii="Arial Narrow" w:hAnsi="Arial Narrow" w:cstheme="minorBidi"/>
          <w:spacing w:val="44"/>
        </w:rPr>
        <w:t xml:space="preserve"> </w:t>
      </w:r>
      <w:r w:rsidR="00594A22" w:rsidRPr="00706880">
        <w:rPr>
          <w:rFonts w:ascii="Arial Narrow" w:hAnsi="Arial Narrow" w:cstheme="minorBidi"/>
        </w:rPr>
        <w:t>et</w:t>
      </w:r>
      <w:r w:rsidR="00594A22" w:rsidRPr="00706880">
        <w:rPr>
          <w:rFonts w:ascii="Arial Narrow" w:hAnsi="Arial Narrow" w:cstheme="minorBidi"/>
          <w:spacing w:val="46"/>
        </w:rPr>
        <w:t xml:space="preserve"> </w:t>
      </w:r>
      <w:r w:rsidR="00594A22">
        <w:rPr>
          <w:rFonts w:ascii="Arial Narrow" w:hAnsi="Arial Narrow" w:cstheme="minorBidi"/>
          <w:spacing w:val="-1"/>
        </w:rPr>
        <w:t>d</w:t>
      </w:r>
      <w:r w:rsidR="00594A22" w:rsidRPr="00706880">
        <w:rPr>
          <w:rFonts w:ascii="Arial Narrow" w:hAnsi="Arial Narrow" w:cstheme="minorBidi"/>
          <w:spacing w:val="-1"/>
        </w:rPr>
        <w:t>es</w:t>
      </w:r>
      <w:r w:rsidR="00594A22" w:rsidRPr="00706880">
        <w:rPr>
          <w:rFonts w:ascii="Arial Narrow" w:hAnsi="Arial Narrow" w:cstheme="minorBidi"/>
          <w:spacing w:val="83"/>
        </w:rPr>
        <w:t xml:space="preserve"> </w:t>
      </w:r>
      <w:r w:rsidR="00594A22" w:rsidRPr="00706880">
        <w:rPr>
          <w:rFonts w:ascii="Arial Narrow" w:hAnsi="Arial Narrow" w:cstheme="minorBidi"/>
          <w:spacing w:val="-1"/>
        </w:rPr>
        <w:t xml:space="preserve">utilisateurs </w:t>
      </w:r>
      <w:r w:rsidR="00594A22" w:rsidRPr="00706880">
        <w:rPr>
          <w:rFonts w:ascii="Arial Narrow" w:hAnsi="Arial Narrow" w:cstheme="minorBidi"/>
        </w:rPr>
        <w:t>du</w:t>
      </w:r>
      <w:r w:rsidR="00594A22" w:rsidRPr="00706880">
        <w:rPr>
          <w:rFonts w:ascii="Arial Narrow" w:hAnsi="Arial Narrow" w:cstheme="minorBidi"/>
          <w:spacing w:val="-2"/>
        </w:rPr>
        <w:t xml:space="preserve"> </w:t>
      </w:r>
      <w:ins w:id="429" w:author="Alizée DEDIEU" w:date="2023-11-06T15:05:00Z">
        <w:r w:rsidR="003509AF">
          <w:rPr>
            <w:rFonts w:ascii="Arial Narrow" w:hAnsi="Arial Narrow" w:cstheme="minorBidi"/>
            <w:spacing w:val="-1"/>
          </w:rPr>
          <w:t>S</w:t>
        </w:r>
      </w:ins>
      <w:del w:id="430" w:author="Alizée DEDIEU" w:date="2023-11-06T15:05:00Z">
        <w:r w:rsidR="00594A22" w:rsidRPr="00706880" w:rsidDel="003509AF">
          <w:rPr>
            <w:rFonts w:ascii="Arial Narrow" w:hAnsi="Arial Narrow" w:cstheme="minorBidi"/>
            <w:spacing w:val="-1"/>
          </w:rPr>
          <w:delText>s</w:delText>
        </w:r>
      </w:del>
      <w:r w:rsidR="00594A22" w:rsidRPr="00706880">
        <w:rPr>
          <w:rFonts w:ascii="Arial Narrow" w:hAnsi="Arial Narrow" w:cstheme="minorBidi"/>
          <w:spacing w:val="-1"/>
        </w:rPr>
        <w:t>ervice</w:t>
      </w:r>
      <w:r w:rsidR="00594A22" w:rsidRPr="00706880">
        <w:rPr>
          <w:rFonts w:ascii="Arial Narrow" w:hAnsi="Arial Narrow" w:cstheme="minorBidi"/>
          <w:spacing w:val="-2"/>
        </w:rPr>
        <w:t xml:space="preserve"> </w:t>
      </w:r>
      <w:r w:rsidR="00594A22" w:rsidRPr="00E722E3">
        <w:rPr>
          <w:rFonts w:ascii="Arial Narrow" w:eastAsia="Times New Roman" w:hAnsi="Arial Narrow" w:cstheme="minorBidi"/>
          <w:spacing w:val="-1"/>
          <w:lang w:eastAsia="fr-FR"/>
        </w:rPr>
        <w:t xml:space="preserve">conformément à la législation applicable. </w:t>
      </w:r>
    </w:p>
    <w:p w14:paraId="6BAF7FCB" w14:textId="4A23BB71" w:rsidR="00594A22" w:rsidRPr="00E722E3" w:rsidRDefault="00511B0A" w:rsidP="00920D64">
      <w:pPr>
        <w:spacing w:line="240" w:lineRule="auto"/>
        <w:jc w:val="both"/>
        <w:rPr>
          <w:rFonts w:ascii="Arial Narrow" w:eastAsia="Times New Roman" w:hAnsi="Arial Narrow" w:cstheme="minorBidi"/>
          <w:spacing w:val="-1"/>
          <w:lang w:eastAsia="fr-FR"/>
        </w:rPr>
      </w:pPr>
      <w:ins w:id="431" w:author="Alizée DEDIEU" w:date="2023-11-06T12:26:00Z">
        <w:r>
          <w:rPr>
            <w:rFonts w:ascii="Arial Narrow" w:eastAsia="Times New Roman" w:hAnsi="Arial Narrow" w:cstheme="minorBidi"/>
            <w:spacing w:val="-1"/>
            <w:lang w:eastAsia="fr-FR"/>
          </w:rPr>
          <w:lastRenderedPageBreak/>
          <w:t xml:space="preserve">8.3. </w:t>
        </w:r>
      </w:ins>
      <w:r w:rsidR="00594A22" w:rsidRPr="00E722E3">
        <w:rPr>
          <w:rFonts w:ascii="Arial Narrow" w:eastAsia="Times New Roman" w:hAnsi="Arial Narrow" w:cstheme="minorBidi"/>
          <w:spacing w:val="-1"/>
          <w:lang w:eastAsia="fr-FR"/>
        </w:rPr>
        <w:t xml:space="preserve">En conséquence, </w:t>
      </w:r>
      <w:r w:rsidR="00594A22">
        <w:rPr>
          <w:rFonts w:ascii="Arial Narrow" w:eastAsia="Times New Roman" w:hAnsi="Arial Narrow" w:cstheme="minorBidi"/>
          <w:spacing w:val="-1"/>
          <w:lang w:eastAsia="fr-FR"/>
        </w:rPr>
        <w:t>Wafacash</w:t>
      </w:r>
      <w:r w:rsidR="00594A22" w:rsidRPr="00E722E3">
        <w:rPr>
          <w:rFonts w:ascii="Arial Narrow" w:eastAsia="Times New Roman" w:hAnsi="Arial Narrow" w:cstheme="minorBidi"/>
          <w:spacing w:val="-1"/>
          <w:lang w:eastAsia="fr-FR"/>
        </w:rPr>
        <w:t xml:space="preserve"> </w:t>
      </w:r>
      <w:r w:rsidR="00594A22">
        <w:rPr>
          <w:rFonts w:ascii="Arial Narrow" w:eastAsia="Times New Roman" w:hAnsi="Arial Narrow" w:cstheme="minorBidi"/>
          <w:spacing w:val="-1"/>
          <w:lang w:eastAsia="fr-FR"/>
        </w:rPr>
        <w:t>s’engage</w:t>
      </w:r>
      <w:r w:rsidR="00594A22" w:rsidRPr="00E722E3">
        <w:rPr>
          <w:rFonts w:ascii="Arial Narrow" w:eastAsia="Times New Roman" w:hAnsi="Arial Narrow" w:cstheme="minorBidi"/>
          <w:spacing w:val="-1"/>
          <w:lang w:eastAsia="fr-FR"/>
        </w:rPr>
        <w:t xml:space="preserve"> à : </w:t>
      </w:r>
    </w:p>
    <w:p w14:paraId="46C676F9" w14:textId="301E6D9C" w:rsidR="00594A22" w:rsidRPr="003509AF" w:rsidRDefault="003509AF" w:rsidP="003509AF">
      <w:pPr>
        <w:spacing w:line="240" w:lineRule="auto"/>
        <w:ind w:left="360"/>
        <w:rPr>
          <w:rFonts w:ascii="Arial Narrow" w:eastAsia="Times New Roman" w:hAnsi="Arial Narrow" w:cstheme="minorBidi"/>
          <w:spacing w:val="-1"/>
          <w:lang w:eastAsia="fr-FR"/>
        </w:rPr>
      </w:pPr>
      <w:ins w:id="432" w:author="Alizée DEDIEU" w:date="2023-11-06T15:06:00Z">
        <w:r>
          <w:rPr>
            <w:rFonts w:ascii="Arial Narrow" w:eastAsia="Times New Roman" w:hAnsi="Arial Narrow" w:cstheme="minorBidi"/>
            <w:spacing w:val="-1"/>
            <w:lang w:eastAsia="fr-FR"/>
          </w:rPr>
          <w:t xml:space="preserve">8.3.1. </w:t>
        </w:r>
      </w:ins>
      <w:r w:rsidR="00594A22" w:rsidRPr="003509AF">
        <w:rPr>
          <w:rFonts w:ascii="Arial Narrow" w:eastAsia="Times New Roman" w:hAnsi="Arial Narrow" w:cstheme="minorBidi"/>
          <w:spacing w:val="-1"/>
          <w:lang w:eastAsia="fr-FR"/>
        </w:rPr>
        <w:t>Garantir la confidentialité des données personnelles et auxquelles ils auront eu accès dans le cadre de l’exécution du présent</w:t>
      </w:r>
      <w:r w:rsidR="00417467" w:rsidRPr="003509AF">
        <w:rPr>
          <w:rFonts w:ascii="Arial Narrow" w:eastAsia="Times New Roman" w:hAnsi="Arial Narrow" w:cstheme="minorBidi"/>
          <w:spacing w:val="-1"/>
          <w:lang w:eastAsia="fr-FR"/>
        </w:rPr>
        <w:t xml:space="preserve"> C</w:t>
      </w:r>
      <w:r w:rsidR="00594A22" w:rsidRPr="003509AF">
        <w:rPr>
          <w:rFonts w:ascii="Arial Narrow" w:eastAsia="Times New Roman" w:hAnsi="Arial Narrow" w:cstheme="minorBidi"/>
          <w:spacing w:val="-1"/>
          <w:lang w:eastAsia="fr-FR"/>
        </w:rPr>
        <w:t>ontrat,</w:t>
      </w:r>
    </w:p>
    <w:p w14:paraId="46CEFB69" w14:textId="5997EECF" w:rsidR="00594A22" w:rsidRPr="003509AF" w:rsidRDefault="003509AF" w:rsidP="003509AF">
      <w:pPr>
        <w:spacing w:line="240" w:lineRule="auto"/>
        <w:ind w:left="360"/>
        <w:rPr>
          <w:rFonts w:ascii="Arial Narrow" w:eastAsia="Times New Roman" w:hAnsi="Arial Narrow" w:cstheme="minorBidi"/>
          <w:spacing w:val="-1"/>
          <w:lang w:eastAsia="fr-FR"/>
        </w:rPr>
      </w:pPr>
      <w:ins w:id="433" w:author="Alizée DEDIEU" w:date="2023-11-06T15:06:00Z">
        <w:r>
          <w:rPr>
            <w:rFonts w:ascii="Arial Narrow" w:eastAsia="Times New Roman" w:hAnsi="Arial Narrow" w:cstheme="minorBidi"/>
            <w:spacing w:val="-1"/>
            <w:lang w:eastAsia="fr-FR"/>
          </w:rPr>
          <w:t xml:space="preserve">8.3.2. </w:t>
        </w:r>
      </w:ins>
      <w:r w:rsidR="00594A22" w:rsidRPr="003509AF">
        <w:rPr>
          <w:rFonts w:ascii="Arial Narrow" w:eastAsia="Times New Roman" w:hAnsi="Arial Narrow" w:cstheme="minorBidi"/>
          <w:spacing w:val="-1"/>
          <w:lang w:eastAsia="fr-FR"/>
        </w:rPr>
        <w:t xml:space="preserve">S’interdire de copier, transférer, communiquer, altérer, modifier et utiliser de quelque manière qu’elle soit les données personnelles qui viendraient à leur parvenir, </w:t>
      </w:r>
    </w:p>
    <w:p w14:paraId="0D8FB387" w14:textId="2221963B" w:rsidR="00E722E3" w:rsidRPr="003509AF" w:rsidRDefault="003509AF" w:rsidP="003509AF">
      <w:pPr>
        <w:spacing w:line="240" w:lineRule="auto"/>
        <w:ind w:left="360"/>
        <w:rPr>
          <w:i/>
          <w:iCs/>
        </w:rPr>
      </w:pPr>
      <w:ins w:id="434" w:author="Alizée DEDIEU" w:date="2023-11-06T15:06:00Z">
        <w:r>
          <w:rPr>
            <w:rFonts w:ascii="Arial Narrow" w:eastAsia="Times New Roman" w:hAnsi="Arial Narrow" w:cstheme="minorBidi"/>
            <w:spacing w:val="-1"/>
            <w:lang w:eastAsia="fr-FR"/>
          </w:rPr>
          <w:t xml:space="preserve">8.3.3. </w:t>
        </w:r>
      </w:ins>
      <w:r w:rsidR="00594A22" w:rsidRPr="003509AF">
        <w:rPr>
          <w:rFonts w:ascii="Arial Narrow" w:eastAsia="Times New Roman" w:hAnsi="Arial Narrow" w:cstheme="minorBidi"/>
          <w:spacing w:val="-1"/>
          <w:lang w:eastAsia="fr-FR"/>
        </w:rPr>
        <w:t>Garantir la sécurité des données personnelle</w:t>
      </w:r>
      <w:r w:rsidR="00D031DB" w:rsidRPr="003509AF">
        <w:rPr>
          <w:rFonts w:ascii="Arial Narrow" w:eastAsia="Times New Roman" w:hAnsi="Arial Narrow" w:cstheme="minorBidi"/>
          <w:spacing w:val="-1"/>
          <w:lang w:eastAsia="fr-FR"/>
        </w:rPr>
        <w:t>s</w:t>
      </w:r>
      <w:r w:rsidR="00594A22" w:rsidRPr="003509AF">
        <w:rPr>
          <w:rFonts w:ascii="Arial Narrow" w:eastAsia="Times New Roman" w:hAnsi="Arial Narrow" w:cstheme="minorBidi"/>
          <w:spacing w:val="-1"/>
          <w:lang w:eastAsia="fr-FR"/>
        </w:rPr>
        <w:t xml:space="preserve"> et prendre l’ensemble des mesures requises à cet effet.</w:t>
      </w:r>
    </w:p>
    <w:p w14:paraId="5CE7075A" w14:textId="77777777" w:rsidR="00CD1FB5" w:rsidRPr="00DD454E" w:rsidRDefault="00CD1FB5" w:rsidP="00DD454E">
      <w:pPr>
        <w:pStyle w:val="Titre2"/>
        <w:keepNext/>
        <w:keepLines/>
        <w:widowControl/>
        <w:numPr>
          <w:ilvl w:val="1"/>
          <w:numId w:val="0"/>
        </w:numPr>
        <w:tabs>
          <w:tab w:val="num" w:pos="576"/>
        </w:tabs>
        <w:suppressAutoHyphens/>
        <w:overflowPunct w:val="0"/>
        <w:autoSpaceDE w:val="0"/>
        <w:spacing w:after="120"/>
        <w:ind w:left="576" w:hanging="576"/>
        <w:textAlignment w:val="baseline"/>
        <w:rPr>
          <w:u w:val="single"/>
          <w:lang w:val="fr-FR"/>
        </w:rPr>
      </w:pPr>
      <w:r w:rsidRPr="00DD454E">
        <w:rPr>
          <w:u w:val="single"/>
          <w:lang w:val="fr-FR"/>
        </w:rPr>
        <w:t xml:space="preserve">Article </w:t>
      </w:r>
      <w:r w:rsidR="00351916">
        <w:rPr>
          <w:u w:val="single"/>
          <w:lang w:val="fr-FR"/>
        </w:rPr>
        <w:t>9</w:t>
      </w:r>
      <w:r w:rsidR="00140E5C">
        <w:rPr>
          <w:u w:val="single"/>
          <w:lang w:val="fr-FR"/>
        </w:rPr>
        <w:t xml:space="preserve"> </w:t>
      </w:r>
      <w:r w:rsidRPr="00DD454E">
        <w:rPr>
          <w:u w:val="single"/>
          <w:lang w:val="fr-FR"/>
        </w:rPr>
        <w:t>: Force Majeure</w:t>
      </w:r>
    </w:p>
    <w:p w14:paraId="2611E236" w14:textId="4B72AD2C" w:rsidR="00CD1FB5" w:rsidRDefault="00511B0A" w:rsidP="00DD454E">
      <w:pPr>
        <w:pStyle w:val="Corpsdetexte"/>
        <w:rPr>
          <w:ins w:id="435" w:author="Alizée DEDIEU" w:date="2023-11-06T12:26:00Z"/>
          <w:rFonts w:ascii="Arial Narrow" w:hAnsi="Arial Narrow" w:cstheme="minorBidi"/>
          <w:i w:val="0"/>
          <w:iCs w:val="0"/>
          <w:sz w:val="22"/>
          <w:szCs w:val="22"/>
        </w:rPr>
      </w:pPr>
      <w:ins w:id="436" w:author="Alizée DEDIEU" w:date="2023-11-06T12:26:00Z">
        <w:r>
          <w:rPr>
            <w:rFonts w:ascii="Arial Narrow" w:hAnsi="Arial Narrow" w:cstheme="minorBidi"/>
            <w:i w:val="0"/>
            <w:iCs w:val="0"/>
            <w:sz w:val="22"/>
            <w:szCs w:val="22"/>
          </w:rPr>
          <w:t xml:space="preserve">9.1. </w:t>
        </w:r>
      </w:ins>
      <w:r w:rsidR="00CD1FB5" w:rsidRPr="00706880">
        <w:rPr>
          <w:rFonts w:ascii="Arial Narrow" w:hAnsi="Arial Narrow" w:cstheme="minorBidi"/>
          <w:i w:val="0"/>
          <w:iCs w:val="0"/>
          <w:sz w:val="22"/>
          <w:szCs w:val="22"/>
        </w:rPr>
        <w:t>Les Parties ne sauraient être responsables du retard ou de l’interruption dans l’exécution de leurs obligations contractuelles, lorsqu’il s’agira d’événements considérés comme cas de « Force Majeure ».</w:t>
      </w:r>
    </w:p>
    <w:p w14:paraId="096A4C8D" w14:textId="77777777" w:rsidR="00511B0A" w:rsidRPr="00706880" w:rsidRDefault="00511B0A" w:rsidP="00DD454E">
      <w:pPr>
        <w:pStyle w:val="Corpsdetexte"/>
        <w:rPr>
          <w:rFonts w:ascii="Arial Narrow" w:hAnsi="Arial Narrow" w:cstheme="minorBidi"/>
          <w:i w:val="0"/>
          <w:iCs w:val="0"/>
          <w:sz w:val="22"/>
          <w:szCs w:val="22"/>
        </w:rPr>
      </w:pPr>
    </w:p>
    <w:p w14:paraId="171FF548" w14:textId="06D65C89" w:rsidR="00CD1FB5" w:rsidRPr="00706880" w:rsidRDefault="00511B0A" w:rsidP="00DD454E">
      <w:pPr>
        <w:pStyle w:val="Corpsdetexte"/>
        <w:rPr>
          <w:rFonts w:ascii="Arial Narrow" w:hAnsi="Arial Narrow" w:cstheme="minorBidi"/>
          <w:i w:val="0"/>
          <w:iCs w:val="0"/>
          <w:sz w:val="22"/>
          <w:szCs w:val="22"/>
        </w:rPr>
      </w:pPr>
      <w:ins w:id="437" w:author="Alizée DEDIEU" w:date="2023-11-06T12:26:00Z">
        <w:r>
          <w:rPr>
            <w:rFonts w:ascii="Arial Narrow" w:hAnsi="Arial Narrow" w:cstheme="minorBidi"/>
            <w:i w:val="0"/>
            <w:iCs w:val="0"/>
            <w:sz w:val="22"/>
            <w:szCs w:val="22"/>
          </w:rPr>
          <w:t xml:space="preserve">9.2. </w:t>
        </w:r>
      </w:ins>
      <w:r w:rsidR="00CD1FB5" w:rsidRPr="00706880">
        <w:rPr>
          <w:rFonts w:ascii="Arial Narrow" w:hAnsi="Arial Narrow" w:cstheme="minorBidi"/>
          <w:i w:val="0"/>
          <w:iCs w:val="0"/>
          <w:sz w:val="22"/>
          <w:szCs w:val="22"/>
        </w:rPr>
        <w:t>La Force Majeure réside dans un événement fortuit, imprévisible et insurmontable, totalement indépendant de la volonté des Parties et empêchant totalement ou partiellement l’exécution d</w:t>
      </w:r>
      <w:r w:rsidR="00AE6001">
        <w:rPr>
          <w:rFonts w:ascii="Arial Narrow" w:hAnsi="Arial Narrow" w:cstheme="minorBidi"/>
          <w:i w:val="0"/>
          <w:iCs w:val="0"/>
          <w:sz w:val="22"/>
          <w:szCs w:val="22"/>
        </w:rPr>
        <w:t>u</w:t>
      </w:r>
      <w:r w:rsidR="00CD1FB5" w:rsidRPr="00706880">
        <w:rPr>
          <w:rFonts w:ascii="Arial Narrow" w:hAnsi="Arial Narrow" w:cstheme="minorBidi"/>
          <w:i w:val="0"/>
          <w:iCs w:val="0"/>
          <w:sz w:val="22"/>
          <w:szCs w:val="22"/>
        </w:rPr>
        <w:t xml:space="preserve"> Con</w:t>
      </w:r>
      <w:r w:rsidR="00AE6001">
        <w:rPr>
          <w:rFonts w:ascii="Arial Narrow" w:hAnsi="Arial Narrow" w:cstheme="minorBidi"/>
          <w:i w:val="0"/>
          <w:iCs w:val="0"/>
          <w:sz w:val="22"/>
          <w:szCs w:val="22"/>
        </w:rPr>
        <w:t>trat</w:t>
      </w:r>
      <w:r w:rsidR="00CD1FB5" w:rsidRPr="00706880">
        <w:rPr>
          <w:rFonts w:ascii="Arial Narrow" w:hAnsi="Arial Narrow" w:cstheme="minorBidi"/>
          <w:i w:val="0"/>
          <w:iCs w:val="0"/>
          <w:sz w:val="22"/>
          <w:szCs w:val="22"/>
        </w:rPr>
        <w:t>.</w:t>
      </w:r>
    </w:p>
    <w:p w14:paraId="40117F75" w14:textId="77777777" w:rsidR="006419E3" w:rsidRDefault="006419E3" w:rsidP="00DD454E">
      <w:pPr>
        <w:pStyle w:val="Corpsdetexte"/>
        <w:widowControl/>
        <w:ind w:left="720"/>
        <w:rPr>
          <w:rFonts w:ascii="Arial Narrow" w:hAnsi="Arial Narrow" w:cstheme="minorBidi"/>
          <w:i w:val="0"/>
          <w:iCs w:val="0"/>
          <w:sz w:val="22"/>
          <w:szCs w:val="22"/>
        </w:rPr>
      </w:pPr>
    </w:p>
    <w:p w14:paraId="7A537D19" w14:textId="6BA892B6" w:rsidR="00CD1FB5" w:rsidRPr="00706880" w:rsidRDefault="00511B0A" w:rsidP="000E3735">
      <w:pPr>
        <w:pStyle w:val="Corpsdetexte"/>
        <w:rPr>
          <w:rFonts w:ascii="Arial Narrow" w:hAnsi="Arial Narrow" w:cstheme="minorBidi"/>
          <w:i w:val="0"/>
          <w:iCs w:val="0"/>
          <w:sz w:val="22"/>
          <w:szCs w:val="22"/>
        </w:rPr>
      </w:pPr>
      <w:ins w:id="438" w:author="Alizée DEDIEU" w:date="2023-11-06T12:27:00Z">
        <w:r>
          <w:rPr>
            <w:rFonts w:ascii="Arial Narrow" w:hAnsi="Arial Narrow" w:cstheme="minorBidi"/>
            <w:i w:val="0"/>
            <w:iCs w:val="0"/>
            <w:sz w:val="22"/>
            <w:szCs w:val="22"/>
          </w:rPr>
          <w:t xml:space="preserve">9.3. </w:t>
        </w:r>
      </w:ins>
      <w:r w:rsidR="00CD1FB5" w:rsidRPr="00706880">
        <w:rPr>
          <w:rFonts w:ascii="Arial Narrow" w:hAnsi="Arial Narrow" w:cstheme="minorBidi"/>
          <w:i w:val="0"/>
          <w:iCs w:val="0"/>
          <w:sz w:val="22"/>
          <w:szCs w:val="22"/>
        </w:rPr>
        <w:t>Dès la survenance d’un tel cas de Force Majeure, la Partie affectée par la Force Majeure doit</w:t>
      </w:r>
      <w:del w:id="439" w:author="Alizée DEDIEU" w:date="2023-11-06T12:27:00Z">
        <w:r w:rsidR="00D60687" w:rsidDel="00511B0A">
          <w:rPr>
            <w:rFonts w:ascii="Arial Narrow" w:hAnsi="Arial Narrow" w:cstheme="minorBidi"/>
            <w:i w:val="0"/>
            <w:iCs w:val="0"/>
            <w:sz w:val="22"/>
            <w:szCs w:val="22"/>
          </w:rPr>
          <w:delText> </w:delText>
        </w:r>
      </w:del>
      <w:ins w:id="440" w:author="Alizée DEDIEU" w:date="2023-11-06T12:27:00Z">
        <w:r>
          <w:rPr>
            <w:rFonts w:ascii="Arial Narrow" w:hAnsi="Arial Narrow" w:cstheme="minorBidi"/>
            <w:i w:val="0"/>
            <w:iCs w:val="0"/>
            <w:sz w:val="22"/>
            <w:szCs w:val="22"/>
          </w:rPr>
          <w:t> </w:t>
        </w:r>
      </w:ins>
      <w:r w:rsidR="00CD1FB5" w:rsidRPr="00706880">
        <w:rPr>
          <w:rFonts w:ascii="Arial Narrow" w:hAnsi="Arial Narrow" w:cstheme="minorBidi"/>
          <w:i w:val="0"/>
          <w:iCs w:val="0"/>
          <w:sz w:val="22"/>
          <w:szCs w:val="22"/>
        </w:rPr>
        <w:t>:</w:t>
      </w:r>
    </w:p>
    <w:p w14:paraId="6FF320DD" w14:textId="1C4CA53C" w:rsidR="00CD1FB5" w:rsidRPr="00706880" w:rsidRDefault="003509AF" w:rsidP="003509AF">
      <w:pPr>
        <w:pStyle w:val="Corpsdetexte"/>
        <w:widowControl/>
        <w:ind w:left="708"/>
        <w:rPr>
          <w:rFonts w:ascii="Arial Narrow" w:hAnsi="Arial Narrow" w:cstheme="minorBidi"/>
          <w:i w:val="0"/>
          <w:iCs w:val="0"/>
          <w:sz w:val="22"/>
          <w:szCs w:val="22"/>
        </w:rPr>
      </w:pPr>
      <w:ins w:id="441" w:author="Alizée DEDIEU" w:date="2023-11-06T15:07:00Z">
        <w:r>
          <w:rPr>
            <w:rFonts w:ascii="Arial Narrow" w:hAnsi="Arial Narrow" w:cstheme="minorBidi"/>
            <w:i w:val="0"/>
            <w:iCs w:val="0"/>
            <w:sz w:val="22"/>
            <w:szCs w:val="22"/>
          </w:rPr>
          <w:t xml:space="preserve">9.3.1. </w:t>
        </w:r>
      </w:ins>
      <w:r w:rsidR="00CD1FB5" w:rsidRPr="00706880">
        <w:rPr>
          <w:rFonts w:ascii="Arial Narrow" w:hAnsi="Arial Narrow" w:cstheme="minorBidi"/>
          <w:i w:val="0"/>
          <w:iCs w:val="0"/>
          <w:sz w:val="22"/>
          <w:szCs w:val="22"/>
        </w:rPr>
        <w:t xml:space="preserve">En informer l’autre Partie sans délai par écrit et fournir, dans un délai </w:t>
      </w:r>
      <w:ins w:id="442" w:author="Alizée DEDIEU" w:date="2023-11-06T15:07:00Z">
        <w:r>
          <w:rPr>
            <w:rFonts w:ascii="Arial Narrow" w:hAnsi="Arial Narrow" w:cstheme="minorBidi"/>
            <w:i w:val="0"/>
            <w:iCs w:val="0"/>
            <w:sz w:val="22"/>
            <w:szCs w:val="22"/>
          </w:rPr>
          <w:t xml:space="preserve">maximum </w:t>
        </w:r>
      </w:ins>
      <w:r w:rsidR="00CD1FB5" w:rsidRPr="00706880">
        <w:rPr>
          <w:rFonts w:ascii="Arial Narrow" w:hAnsi="Arial Narrow" w:cstheme="minorBidi"/>
          <w:i w:val="0"/>
          <w:iCs w:val="0"/>
          <w:sz w:val="22"/>
          <w:szCs w:val="22"/>
        </w:rPr>
        <w:t>de dix (10 jours) à partir de la date de notification, les éléments disponibles pour apporter la preuve du cas de Force Majeure</w:t>
      </w:r>
      <w:ins w:id="443" w:author="Alizée DEDIEU" w:date="2023-11-06T15:07:00Z">
        <w:r>
          <w:rPr>
            <w:rFonts w:ascii="Arial Narrow" w:hAnsi="Arial Narrow" w:cstheme="minorBidi"/>
            <w:i w:val="0"/>
            <w:iCs w:val="0"/>
            <w:sz w:val="22"/>
            <w:szCs w:val="22"/>
          </w:rPr>
          <w:t> ;</w:t>
        </w:r>
      </w:ins>
      <w:del w:id="444" w:author="Alizée DEDIEU" w:date="2023-11-06T15:07:00Z">
        <w:r w:rsidR="00CD1FB5" w:rsidRPr="00706880" w:rsidDel="003509AF">
          <w:rPr>
            <w:rFonts w:ascii="Arial Narrow" w:hAnsi="Arial Narrow" w:cstheme="minorBidi"/>
            <w:i w:val="0"/>
            <w:iCs w:val="0"/>
            <w:sz w:val="22"/>
            <w:szCs w:val="22"/>
          </w:rPr>
          <w:delText>.</w:delText>
        </w:r>
      </w:del>
    </w:p>
    <w:p w14:paraId="5D40B6FE" w14:textId="66351AA6" w:rsidR="00CD1FB5" w:rsidRPr="00706880" w:rsidRDefault="003509AF" w:rsidP="003509AF">
      <w:pPr>
        <w:pStyle w:val="Corpsdetexte"/>
        <w:widowControl/>
        <w:ind w:left="708"/>
        <w:rPr>
          <w:rFonts w:ascii="Arial Narrow" w:hAnsi="Arial Narrow" w:cstheme="minorBidi"/>
          <w:i w:val="0"/>
          <w:iCs w:val="0"/>
          <w:sz w:val="22"/>
          <w:szCs w:val="22"/>
        </w:rPr>
      </w:pPr>
      <w:ins w:id="445" w:author="Alizée DEDIEU" w:date="2023-11-06T15:07:00Z">
        <w:r>
          <w:rPr>
            <w:rFonts w:ascii="Arial Narrow" w:hAnsi="Arial Narrow" w:cstheme="minorBidi"/>
            <w:i w:val="0"/>
            <w:iCs w:val="0"/>
            <w:sz w:val="22"/>
            <w:szCs w:val="22"/>
          </w:rPr>
          <w:t xml:space="preserve">9.3.2. </w:t>
        </w:r>
      </w:ins>
      <w:r w:rsidR="00CD1FB5" w:rsidRPr="00706880">
        <w:rPr>
          <w:rFonts w:ascii="Arial Narrow" w:hAnsi="Arial Narrow" w:cstheme="minorBidi"/>
          <w:i w:val="0"/>
          <w:iCs w:val="0"/>
          <w:sz w:val="22"/>
          <w:szCs w:val="22"/>
        </w:rPr>
        <w:t>Continuer la réalisation de ses obligations contractuelles épargnées par la Force Majeure</w:t>
      </w:r>
      <w:del w:id="446" w:author="Alizée DEDIEU" w:date="2023-11-06T12:27:00Z">
        <w:r w:rsidR="00D60687" w:rsidDel="00511B0A">
          <w:rPr>
            <w:rFonts w:ascii="Arial Narrow" w:hAnsi="Arial Narrow" w:cstheme="minorBidi"/>
            <w:i w:val="0"/>
            <w:iCs w:val="0"/>
            <w:sz w:val="22"/>
            <w:szCs w:val="22"/>
          </w:rPr>
          <w:delText> </w:delText>
        </w:r>
      </w:del>
      <w:ins w:id="447" w:author="Alizée DEDIEU" w:date="2023-11-06T12:27:00Z">
        <w:r w:rsidR="00511B0A">
          <w:rPr>
            <w:rFonts w:ascii="Arial Narrow" w:hAnsi="Arial Narrow" w:cstheme="minorBidi"/>
            <w:i w:val="0"/>
            <w:iCs w:val="0"/>
            <w:sz w:val="22"/>
            <w:szCs w:val="22"/>
          </w:rPr>
          <w:t> </w:t>
        </w:r>
      </w:ins>
      <w:r w:rsidR="00CD1FB5" w:rsidRPr="00706880">
        <w:rPr>
          <w:rFonts w:ascii="Arial Narrow" w:hAnsi="Arial Narrow" w:cstheme="minorBidi"/>
          <w:i w:val="0"/>
          <w:iCs w:val="0"/>
          <w:sz w:val="22"/>
          <w:szCs w:val="22"/>
        </w:rPr>
        <w:t>;</w:t>
      </w:r>
    </w:p>
    <w:p w14:paraId="16B92018" w14:textId="10322A9B" w:rsidR="00CD1FB5" w:rsidRPr="00706880" w:rsidRDefault="003509AF" w:rsidP="003509AF">
      <w:pPr>
        <w:pStyle w:val="Corpsdetexte"/>
        <w:widowControl/>
        <w:ind w:left="708"/>
        <w:rPr>
          <w:rFonts w:ascii="Arial Narrow" w:hAnsi="Arial Narrow" w:cstheme="minorBidi"/>
          <w:i w:val="0"/>
          <w:iCs w:val="0"/>
          <w:sz w:val="22"/>
          <w:szCs w:val="22"/>
        </w:rPr>
      </w:pPr>
      <w:ins w:id="448" w:author="Alizée DEDIEU" w:date="2023-11-06T15:07:00Z">
        <w:r>
          <w:rPr>
            <w:rFonts w:ascii="Arial Narrow" w:hAnsi="Arial Narrow" w:cstheme="minorBidi"/>
            <w:i w:val="0"/>
            <w:iCs w:val="0"/>
            <w:sz w:val="22"/>
            <w:szCs w:val="22"/>
          </w:rPr>
          <w:t xml:space="preserve">9.3.3. </w:t>
        </w:r>
      </w:ins>
      <w:r w:rsidR="00CD1FB5" w:rsidRPr="00706880">
        <w:rPr>
          <w:rFonts w:ascii="Arial Narrow" w:hAnsi="Arial Narrow" w:cstheme="minorBidi"/>
          <w:i w:val="0"/>
          <w:iCs w:val="0"/>
          <w:sz w:val="22"/>
          <w:szCs w:val="22"/>
        </w:rPr>
        <w:t>Reprendre l’exécution de ses obligations contractuelles immédiatement après la fin de la Force Majeure.</w:t>
      </w:r>
    </w:p>
    <w:p w14:paraId="2D916C65" w14:textId="77777777" w:rsidR="003509AF" w:rsidRPr="00706880" w:rsidRDefault="003509AF" w:rsidP="000E3735">
      <w:pPr>
        <w:pStyle w:val="Corpsdetexte"/>
        <w:tabs>
          <w:tab w:val="left" w:pos="952"/>
        </w:tabs>
        <w:rPr>
          <w:rFonts w:ascii="Arial Narrow" w:hAnsi="Arial Narrow" w:cstheme="minorBidi"/>
          <w:i w:val="0"/>
          <w:iCs w:val="0"/>
          <w:sz w:val="22"/>
          <w:szCs w:val="22"/>
        </w:rPr>
      </w:pPr>
    </w:p>
    <w:p w14:paraId="3EC0B1A8" w14:textId="61A298FB" w:rsidR="00CD1FB5" w:rsidRDefault="00511B0A" w:rsidP="000E3735">
      <w:pPr>
        <w:pStyle w:val="Corpsdetexte"/>
        <w:tabs>
          <w:tab w:val="left" w:pos="952"/>
        </w:tabs>
        <w:rPr>
          <w:ins w:id="449" w:author="Alizée DEDIEU" w:date="2023-11-06T12:27:00Z"/>
          <w:rFonts w:ascii="Arial Narrow" w:hAnsi="Arial Narrow" w:cstheme="minorBidi"/>
          <w:i w:val="0"/>
          <w:iCs w:val="0"/>
          <w:sz w:val="22"/>
          <w:szCs w:val="22"/>
        </w:rPr>
      </w:pPr>
      <w:ins w:id="450" w:author="Alizée DEDIEU" w:date="2023-11-06T12:27:00Z">
        <w:r>
          <w:rPr>
            <w:rFonts w:ascii="Arial Narrow" w:hAnsi="Arial Narrow" w:cstheme="minorBidi"/>
            <w:i w:val="0"/>
            <w:iCs w:val="0"/>
            <w:sz w:val="22"/>
            <w:szCs w:val="22"/>
          </w:rPr>
          <w:t xml:space="preserve">9.4. </w:t>
        </w:r>
      </w:ins>
      <w:ins w:id="451" w:author="Alizée DEDIEU" w:date="2023-11-06T15:08:00Z">
        <w:r w:rsidR="003509AF">
          <w:rPr>
            <w:rFonts w:ascii="Arial Narrow" w:hAnsi="Arial Narrow" w:cstheme="minorBidi"/>
            <w:i w:val="0"/>
            <w:iCs w:val="0"/>
            <w:sz w:val="22"/>
            <w:szCs w:val="22"/>
          </w:rPr>
          <w:t>Si la durée du cas de Force Majeure excède quinze (15) jours, l</w:t>
        </w:r>
      </w:ins>
      <w:del w:id="452" w:author="Alizée DEDIEU" w:date="2023-11-06T15:08:00Z">
        <w:r w:rsidR="00CD1FB5" w:rsidRPr="00706880" w:rsidDel="003509AF">
          <w:rPr>
            <w:rFonts w:ascii="Arial Narrow" w:hAnsi="Arial Narrow" w:cstheme="minorBidi"/>
            <w:i w:val="0"/>
            <w:iCs w:val="0"/>
            <w:sz w:val="22"/>
            <w:szCs w:val="22"/>
          </w:rPr>
          <w:delText>L</w:delText>
        </w:r>
      </w:del>
      <w:r w:rsidR="00CD1FB5" w:rsidRPr="00706880">
        <w:rPr>
          <w:rFonts w:ascii="Arial Narrow" w:hAnsi="Arial Narrow" w:cstheme="minorBidi"/>
          <w:i w:val="0"/>
          <w:iCs w:val="0"/>
          <w:sz w:val="22"/>
          <w:szCs w:val="22"/>
        </w:rPr>
        <w:t>es Parties se rapprocheront pour examiner l</w:t>
      </w:r>
      <w:r w:rsidR="00D60687">
        <w:rPr>
          <w:rFonts w:ascii="Arial Narrow" w:hAnsi="Arial Narrow" w:cstheme="minorBidi"/>
          <w:i w:val="0"/>
          <w:iCs w:val="0"/>
          <w:sz w:val="22"/>
          <w:szCs w:val="22"/>
        </w:rPr>
        <w:t>’</w:t>
      </w:r>
      <w:r w:rsidR="00CD1FB5" w:rsidRPr="00706880">
        <w:rPr>
          <w:rFonts w:ascii="Arial Narrow" w:hAnsi="Arial Narrow" w:cstheme="minorBidi"/>
          <w:i w:val="0"/>
          <w:iCs w:val="0"/>
          <w:sz w:val="22"/>
          <w:szCs w:val="22"/>
        </w:rPr>
        <w:t xml:space="preserve">incidence du cas avéré de Force Majeure sur l’exécution </w:t>
      </w:r>
      <w:r w:rsidR="00503930">
        <w:rPr>
          <w:rFonts w:ascii="Arial Narrow" w:hAnsi="Arial Narrow" w:cstheme="minorBidi"/>
          <w:i w:val="0"/>
          <w:iCs w:val="0"/>
          <w:sz w:val="22"/>
          <w:szCs w:val="22"/>
        </w:rPr>
        <w:t xml:space="preserve">du présent </w:t>
      </w:r>
      <w:r w:rsidR="00417467">
        <w:rPr>
          <w:rFonts w:ascii="Arial Narrow" w:hAnsi="Arial Narrow" w:cstheme="minorBidi"/>
          <w:i w:val="0"/>
          <w:iCs w:val="0"/>
          <w:sz w:val="22"/>
          <w:szCs w:val="22"/>
        </w:rPr>
        <w:t>C</w:t>
      </w:r>
      <w:r w:rsidR="00503930">
        <w:rPr>
          <w:rFonts w:ascii="Arial Narrow" w:hAnsi="Arial Narrow" w:cstheme="minorBidi"/>
          <w:i w:val="0"/>
          <w:iCs w:val="0"/>
          <w:sz w:val="22"/>
          <w:szCs w:val="22"/>
        </w:rPr>
        <w:t>ontrat.</w:t>
      </w:r>
    </w:p>
    <w:p w14:paraId="2536188B" w14:textId="77777777" w:rsidR="00511B0A" w:rsidRPr="00706880" w:rsidRDefault="00511B0A" w:rsidP="000E3735">
      <w:pPr>
        <w:pStyle w:val="Corpsdetexte"/>
        <w:tabs>
          <w:tab w:val="left" w:pos="952"/>
        </w:tabs>
        <w:rPr>
          <w:rFonts w:ascii="Arial Narrow" w:hAnsi="Arial Narrow" w:cstheme="minorBidi"/>
          <w:i w:val="0"/>
          <w:iCs w:val="0"/>
          <w:sz w:val="22"/>
          <w:szCs w:val="22"/>
        </w:rPr>
      </w:pPr>
    </w:p>
    <w:p w14:paraId="016C4D0E" w14:textId="2DFCF264" w:rsidR="00CD1FB5" w:rsidRDefault="00511B0A" w:rsidP="000E3735">
      <w:pPr>
        <w:pStyle w:val="Corpsdetexte"/>
        <w:tabs>
          <w:tab w:val="left" w:pos="952"/>
        </w:tabs>
        <w:rPr>
          <w:ins w:id="453" w:author="Alizée DEDIEU" w:date="2023-11-06T12:27:00Z"/>
          <w:rFonts w:ascii="Arial Narrow" w:hAnsi="Arial Narrow" w:cstheme="minorBidi"/>
          <w:i w:val="0"/>
          <w:iCs w:val="0"/>
          <w:sz w:val="22"/>
          <w:szCs w:val="22"/>
        </w:rPr>
      </w:pPr>
      <w:ins w:id="454" w:author="Alizée DEDIEU" w:date="2023-11-06T12:27:00Z">
        <w:r>
          <w:rPr>
            <w:rFonts w:ascii="Arial Narrow" w:hAnsi="Arial Narrow" w:cstheme="minorBidi"/>
            <w:i w:val="0"/>
            <w:iCs w:val="0"/>
            <w:sz w:val="22"/>
            <w:szCs w:val="22"/>
          </w:rPr>
          <w:t xml:space="preserve">9.5. </w:t>
        </w:r>
      </w:ins>
      <w:r w:rsidR="00CD1FB5" w:rsidRPr="00706880">
        <w:rPr>
          <w:rFonts w:ascii="Arial Narrow" w:hAnsi="Arial Narrow" w:cstheme="minorBidi"/>
          <w:i w:val="0"/>
          <w:iCs w:val="0"/>
          <w:sz w:val="22"/>
          <w:szCs w:val="22"/>
        </w:rPr>
        <w:t xml:space="preserve">Dans le cas où les Parties ne s’entendraient pas sur les modalités de révision </w:t>
      </w:r>
      <w:r w:rsidR="0039330C">
        <w:rPr>
          <w:rFonts w:ascii="Arial Narrow" w:hAnsi="Arial Narrow" w:cstheme="minorBidi"/>
          <w:i w:val="0"/>
          <w:iCs w:val="0"/>
          <w:sz w:val="22"/>
          <w:szCs w:val="22"/>
        </w:rPr>
        <w:t xml:space="preserve">du </w:t>
      </w:r>
      <w:r w:rsidR="00417467">
        <w:rPr>
          <w:rFonts w:ascii="Arial Narrow" w:hAnsi="Arial Narrow" w:cstheme="minorBidi"/>
          <w:i w:val="0"/>
          <w:iCs w:val="0"/>
          <w:sz w:val="22"/>
          <w:szCs w:val="22"/>
        </w:rPr>
        <w:t>C</w:t>
      </w:r>
      <w:r w:rsidR="0039330C">
        <w:rPr>
          <w:rFonts w:ascii="Arial Narrow" w:hAnsi="Arial Narrow" w:cstheme="minorBidi"/>
          <w:i w:val="0"/>
          <w:iCs w:val="0"/>
          <w:sz w:val="22"/>
          <w:szCs w:val="22"/>
        </w:rPr>
        <w:t>ontrat</w:t>
      </w:r>
      <w:r w:rsidR="00CD1FB5" w:rsidRPr="00706880">
        <w:rPr>
          <w:rFonts w:ascii="Arial Narrow" w:hAnsi="Arial Narrow" w:cstheme="minorBidi"/>
          <w:i w:val="0"/>
          <w:iCs w:val="0"/>
          <w:sz w:val="22"/>
          <w:szCs w:val="22"/>
        </w:rPr>
        <w:t xml:space="preserve"> fait des conséquences de la Force Majeure notamment si la Force Majeure </w:t>
      </w:r>
      <w:r w:rsidR="006419E3">
        <w:rPr>
          <w:rFonts w:ascii="Arial Narrow" w:hAnsi="Arial Narrow" w:cstheme="minorBidi"/>
          <w:i w:val="0"/>
          <w:iCs w:val="0"/>
          <w:sz w:val="22"/>
          <w:szCs w:val="22"/>
        </w:rPr>
        <w:t>per</w:t>
      </w:r>
      <w:r w:rsidR="00CD1FB5" w:rsidRPr="00706880">
        <w:rPr>
          <w:rFonts w:ascii="Arial Narrow" w:hAnsi="Arial Narrow" w:cstheme="minorBidi"/>
          <w:i w:val="0"/>
          <w:iCs w:val="0"/>
          <w:sz w:val="22"/>
          <w:szCs w:val="22"/>
        </w:rPr>
        <w:t>dure plus de</w:t>
      </w:r>
      <w:ins w:id="455" w:author="Alizée DEDIEU" w:date="2023-11-06T15:08:00Z">
        <w:r w:rsidR="003509AF">
          <w:rPr>
            <w:rFonts w:ascii="Arial Narrow" w:hAnsi="Arial Narrow" w:cstheme="minorBidi"/>
            <w:i w:val="0"/>
            <w:iCs w:val="0"/>
            <w:sz w:val="22"/>
            <w:szCs w:val="22"/>
          </w:rPr>
          <w:t xml:space="preserve"> trente</w:t>
        </w:r>
      </w:ins>
      <w:r w:rsidR="00CD1FB5" w:rsidRPr="00706880">
        <w:rPr>
          <w:rFonts w:ascii="Arial Narrow" w:hAnsi="Arial Narrow" w:cstheme="minorBidi"/>
          <w:i w:val="0"/>
          <w:iCs w:val="0"/>
          <w:sz w:val="22"/>
          <w:szCs w:val="22"/>
        </w:rPr>
        <w:t xml:space="preserve"> </w:t>
      </w:r>
      <w:ins w:id="456" w:author="Alizée DEDIEU" w:date="2023-11-06T15:08:00Z">
        <w:r w:rsidR="003509AF">
          <w:rPr>
            <w:rFonts w:ascii="Arial Narrow" w:hAnsi="Arial Narrow" w:cstheme="minorBidi"/>
            <w:i w:val="0"/>
            <w:iCs w:val="0"/>
            <w:sz w:val="22"/>
            <w:szCs w:val="22"/>
          </w:rPr>
          <w:t>(3</w:t>
        </w:r>
      </w:ins>
      <w:del w:id="457" w:author="Alizée DEDIEU" w:date="2023-11-06T15:08:00Z">
        <w:r w:rsidR="006419E3" w:rsidDel="003509AF">
          <w:rPr>
            <w:rFonts w:ascii="Arial Narrow" w:hAnsi="Arial Narrow" w:cstheme="minorBidi"/>
            <w:i w:val="0"/>
            <w:iCs w:val="0"/>
            <w:sz w:val="22"/>
            <w:szCs w:val="22"/>
          </w:rPr>
          <w:delText>6</w:delText>
        </w:r>
      </w:del>
      <w:r w:rsidR="006419E3" w:rsidRPr="00706880">
        <w:rPr>
          <w:rFonts w:ascii="Arial Narrow" w:hAnsi="Arial Narrow" w:cstheme="minorBidi"/>
          <w:i w:val="0"/>
          <w:iCs w:val="0"/>
          <w:sz w:val="22"/>
          <w:szCs w:val="22"/>
        </w:rPr>
        <w:t>0</w:t>
      </w:r>
      <w:ins w:id="458" w:author="Alizée DEDIEU" w:date="2023-11-06T15:08:00Z">
        <w:r w:rsidR="003509AF">
          <w:rPr>
            <w:rFonts w:ascii="Arial Narrow" w:hAnsi="Arial Narrow" w:cstheme="minorBidi"/>
            <w:i w:val="0"/>
            <w:iCs w:val="0"/>
            <w:sz w:val="22"/>
            <w:szCs w:val="22"/>
          </w:rPr>
          <w:t>)</w:t>
        </w:r>
      </w:ins>
      <w:r w:rsidR="006419E3" w:rsidRPr="00706880">
        <w:rPr>
          <w:rFonts w:ascii="Arial Narrow" w:hAnsi="Arial Narrow" w:cstheme="minorBidi"/>
          <w:i w:val="0"/>
          <w:iCs w:val="0"/>
          <w:sz w:val="22"/>
          <w:szCs w:val="22"/>
        </w:rPr>
        <w:t xml:space="preserve"> </w:t>
      </w:r>
      <w:r w:rsidR="00CD1FB5" w:rsidRPr="00706880">
        <w:rPr>
          <w:rFonts w:ascii="Arial Narrow" w:hAnsi="Arial Narrow" w:cstheme="minorBidi"/>
          <w:i w:val="0"/>
          <w:iCs w:val="0"/>
          <w:sz w:val="22"/>
          <w:szCs w:val="22"/>
        </w:rPr>
        <w:t>jours, chaque Partie aura la possibilité de résilier les présentes</w:t>
      </w:r>
      <w:ins w:id="459" w:author="Alizée DEDIEU" w:date="2023-11-06T15:12:00Z">
        <w:r w:rsidR="003509AF">
          <w:rPr>
            <w:rFonts w:ascii="Arial Narrow" w:hAnsi="Arial Narrow" w:cstheme="minorBidi"/>
            <w:i w:val="0"/>
            <w:iCs w:val="0"/>
            <w:sz w:val="22"/>
            <w:szCs w:val="22"/>
          </w:rPr>
          <w:t xml:space="preserve"> sans indemnités</w:t>
        </w:r>
      </w:ins>
      <w:r w:rsidR="00CD1FB5" w:rsidRPr="00706880">
        <w:rPr>
          <w:rFonts w:ascii="Arial Narrow" w:hAnsi="Arial Narrow" w:cstheme="minorBidi"/>
          <w:i w:val="0"/>
          <w:iCs w:val="0"/>
          <w:sz w:val="22"/>
          <w:szCs w:val="22"/>
        </w:rPr>
        <w:t>.</w:t>
      </w:r>
    </w:p>
    <w:p w14:paraId="1AD5593D" w14:textId="77777777" w:rsidR="00511B0A" w:rsidRPr="00706880" w:rsidRDefault="00511B0A" w:rsidP="000E3735">
      <w:pPr>
        <w:pStyle w:val="Corpsdetexte"/>
        <w:tabs>
          <w:tab w:val="left" w:pos="952"/>
        </w:tabs>
        <w:rPr>
          <w:rFonts w:ascii="Arial Narrow" w:hAnsi="Arial Narrow" w:cstheme="minorBidi"/>
          <w:i w:val="0"/>
          <w:iCs w:val="0"/>
          <w:sz w:val="22"/>
          <w:szCs w:val="22"/>
        </w:rPr>
      </w:pPr>
    </w:p>
    <w:p w14:paraId="32D4CF74" w14:textId="77777777" w:rsidR="00CD1FB5" w:rsidRPr="00DD454E" w:rsidRDefault="00CD1FB5" w:rsidP="00DD454E">
      <w:pPr>
        <w:pStyle w:val="Titre2"/>
        <w:keepNext/>
        <w:keepLines/>
        <w:widowControl/>
        <w:numPr>
          <w:ilvl w:val="1"/>
          <w:numId w:val="0"/>
        </w:numPr>
        <w:tabs>
          <w:tab w:val="num" w:pos="576"/>
        </w:tabs>
        <w:suppressAutoHyphens/>
        <w:overflowPunct w:val="0"/>
        <w:autoSpaceDE w:val="0"/>
        <w:spacing w:after="120"/>
        <w:ind w:left="576" w:hanging="576"/>
        <w:textAlignment w:val="baseline"/>
        <w:rPr>
          <w:u w:val="single"/>
          <w:lang w:val="fr-FR"/>
        </w:rPr>
      </w:pPr>
      <w:bookmarkStart w:id="460" w:name="_Toc297643101"/>
      <w:bookmarkStart w:id="461" w:name="_Toc465250922"/>
      <w:r w:rsidRPr="00DD454E">
        <w:rPr>
          <w:u w:val="single"/>
          <w:lang w:val="fr-FR"/>
        </w:rPr>
        <w:t xml:space="preserve">Article </w:t>
      </w:r>
      <w:r w:rsidR="00351916">
        <w:rPr>
          <w:u w:val="single"/>
          <w:lang w:val="fr-FR"/>
        </w:rPr>
        <w:t>10</w:t>
      </w:r>
      <w:r w:rsidR="00D60687">
        <w:rPr>
          <w:u w:val="single"/>
          <w:lang w:val="fr-FR"/>
        </w:rPr>
        <w:t> </w:t>
      </w:r>
      <w:r w:rsidRPr="00DD454E">
        <w:rPr>
          <w:u w:val="single"/>
          <w:lang w:val="fr-FR"/>
        </w:rPr>
        <w:t xml:space="preserve">: </w:t>
      </w:r>
      <w:bookmarkEnd w:id="460"/>
      <w:bookmarkEnd w:id="461"/>
      <w:r w:rsidR="00706880" w:rsidRPr="00DD454E">
        <w:rPr>
          <w:u w:val="single"/>
          <w:lang w:val="fr-FR"/>
        </w:rPr>
        <w:t>Durée</w:t>
      </w:r>
      <w:r w:rsidRPr="00DD454E">
        <w:rPr>
          <w:u w:val="single"/>
          <w:lang w:val="fr-FR"/>
        </w:rPr>
        <w:t xml:space="preserve"> </w:t>
      </w:r>
      <w:r w:rsidR="0039330C">
        <w:rPr>
          <w:u w:val="single"/>
          <w:lang w:val="fr-FR"/>
        </w:rPr>
        <w:t xml:space="preserve">du </w:t>
      </w:r>
      <w:r w:rsidR="00417467">
        <w:rPr>
          <w:u w:val="single"/>
          <w:lang w:val="fr-FR"/>
        </w:rPr>
        <w:t>C</w:t>
      </w:r>
      <w:r w:rsidR="0039330C">
        <w:rPr>
          <w:u w:val="single"/>
          <w:lang w:val="fr-FR"/>
        </w:rPr>
        <w:t>ontrat</w:t>
      </w:r>
    </w:p>
    <w:p w14:paraId="292765EB" w14:textId="7F8BC999" w:rsidR="00CD1FB5" w:rsidRDefault="00511B0A" w:rsidP="00DD454E">
      <w:pPr>
        <w:spacing w:line="240" w:lineRule="auto"/>
        <w:jc w:val="both"/>
        <w:rPr>
          <w:rFonts w:ascii="Arial Narrow" w:hAnsi="Arial Narrow" w:cstheme="minorBidi"/>
        </w:rPr>
      </w:pPr>
      <w:ins w:id="462" w:author="Alizée DEDIEU" w:date="2023-11-06T12:27:00Z">
        <w:r>
          <w:rPr>
            <w:rFonts w:ascii="Arial Narrow" w:hAnsi="Arial Narrow" w:cstheme="minorBidi"/>
          </w:rPr>
          <w:t xml:space="preserve">10.1. </w:t>
        </w:r>
      </w:ins>
      <w:r w:rsidR="0039330C">
        <w:rPr>
          <w:rFonts w:ascii="Arial Narrow" w:hAnsi="Arial Narrow" w:cstheme="minorBidi"/>
        </w:rPr>
        <w:t xml:space="preserve">Le présent </w:t>
      </w:r>
      <w:r w:rsidR="00417467">
        <w:rPr>
          <w:rFonts w:ascii="Arial Narrow" w:hAnsi="Arial Narrow" w:cstheme="minorBidi"/>
        </w:rPr>
        <w:t>C</w:t>
      </w:r>
      <w:r w:rsidR="0039330C">
        <w:rPr>
          <w:rFonts w:ascii="Arial Narrow" w:hAnsi="Arial Narrow" w:cstheme="minorBidi"/>
        </w:rPr>
        <w:t>ontrat</w:t>
      </w:r>
      <w:r w:rsidR="00CD1FB5" w:rsidRPr="00CD1FB5">
        <w:rPr>
          <w:rFonts w:ascii="Arial Narrow" w:hAnsi="Arial Narrow" w:cstheme="minorBidi"/>
        </w:rPr>
        <w:t xml:space="preserve"> est </w:t>
      </w:r>
      <w:r w:rsidR="0039330C" w:rsidRPr="00CD1FB5">
        <w:rPr>
          <w:rFonts w:ascii="Arial Narrow" w:hAnsi="Arial Narrow" w:cstheme="minorBidi"/>
        </w:rPr>
        <w:t>conclu</w:t>
      </w:r>
      <w:r w:rsidR="00CD1FB5" w:rsidRPr="00CD1FB5">
        <w:rPr>
          <w:rFonts w:ascii="Arial Narrow" w:hAnsi="Arial Narrow" w:cstheme="minorBidi"/>
        </w:rPr>
        <w:t xml:space="preserve"> pour une durée de deux</w:t>
      </w:r>
      <w:ins w:id="463" w:author="Alizée DEDIEU" w:date="2023-11-06T12:27:00Z">
        <w:r>
          <w:rPr>
            <w:rFonts w:ascii="Arial Narrow" w:hAnsi="Arial Narrow" w:cstheme="minorBidi"/>
          </w:rPr>
          <w:t xml:space="preserve"> (2)</w:t>
        </w:r>
      </w:ins>
      <w:r w:rsidR="00CD1FB5" w:rsidRPr="00CD1FB5">
        <w:rPr>
          <w:rFonts w:ascii="Arial Narrow" w:hAnsi="Arial Narrow" w:cstheme="minorBidi"/>
        </w:rPr>
        <w:t xml:space="preserve"> années renouvelables par tacite reconduction sauf dénonciation de l’une des Parties.</w:t>
      </w:r>
    </w:p>
    <w:p w14:paraId="07113135" w14:textId="281B9260" w:rsidR="008927D5" w:rsidRPr="00CD1FB5" w:rsidRDefault="00511B0A" w:rsidP="00920D64">
      <w:pPr>
        <w:autoSpaceDE w:val="0"/>
        <w:autoSpaceDN w:val="0"/>
        <w:adjustRightInd w:val="0"/>
        <w:spacing w:line="240" w:lineRule="auto"/>
        <w:jc w:val="both"/>
        <w:rPr>
          <w:rFonts w:ascii="Arial Narrow" w:hAnsi="Arial Narrow" w:cstheme="minorBidi"/>
        </w:rPr>
      </w:pPr>
      <w:ins w:id="464" w:author="Alizée DEDIEU" w:date="2023-11-06T12:27:00Z">
        <w:r>
          <w:rPr>
            <w:rFonts w:ascii="Arial Narrow" w:hAnsi="Arial Narrow" w:cstheme="minorBidi"/>
          </w:rPr>
          <w:t xml:space="preserve">10.2. </w:t>
        </w:r>
      </w:ins>
      <w:r w:rsidR="00542078" w:rsidRPr="00CD1FB5">
        <w:rPr>
          <w:rFonts w:ascii="Arial Narrow" w:hAnsi="Arial Narrow" w:cstheme="minorBidi"/>
        </w:rPr>
        <w:t xml:space="preserve">Les Parties peuvent, à tout moment et moyennant un préavis de trois (3) mois sous forme de lettre recommandée avec demande d’avis de réception, </w:t>
      </w:r>
      <w:commentRangeStart w:id="465"/>
      <w:r w:rsidR="00542078" w:rsidRPr="00CD1FB5">
        <w:rPr>
          <w:rFonts w:ascii="Arial Narrow" w:hAnsi="Arial Narrow" w:cstheme="minorBidi"/>
        </w:rPr>
        <w:t xml:space="preserve">et sous réserve du dénouement des Opérations en cours, </w:t>
      </w:r>
      <w:commentRangeEnd w:id="465"/>
      <w:r w:rsidR="003509AF">
        <w:rPr>
          <w:rStyle w:val="Marquedecommentaire"/>
        </w:rPr>
        <w:commentReference w:id="465"/>
      </w:r>
      <w:r w:rsidR="00542078" w:rsidRPr="00CD1FB5">
        <w:rPr>
          <w:rFonts w:ascii="Arial Narrow" w:hAnsi="Arial Narrow" w:cstheme="minorBidi"/>
        </w:rPr>
        <w:t xml:space="preserve">mettre fin </w:t>
      </w:r>
      <w:r w:rsidR="00542078">
        <w:rPr>
          <w:rFonts w:ascii="Arial Narrow" w:hAnsi="Arial Narrow" w:cstheme="minorBidi"/>
        </w:rPr>
        <w:t xml:space="preserve">au présent </w:t>
      </w:r>
      <w:ins w:id="466" w:author="Alizée DEDIEU" w:date="2023-11-06T12:28:00Z">
        <w:r>
          <w:rPr>
            <w:rFonts w:ascii="Arial Narrow" w:hAnsi="Arial Narrow" w:cstheme="minorBidi"/>
          </w:rPr>
          <w:t>C</w:t>
        </w:r>
      </w:ins>
      <w:del w:id="467" w:author="Alizée DEDIEU" w:date="2023-11-06T12:28:00Z">
        <w:r w:rsidR="00542078" w:rsidDel="00511B0A">
          <w:rPr>
            <w:rFonts w:ascii="Arial Narrow" w:hAnsi="Arial Narrow" w:cstheme="minorBidi"/>
          </w:rPr>
          <w:delText>c</w:delText>
        </w:r>
      </w:del>
      <w:r w:rsidR="00542078">
        <w:rPr>
          <w:rFonts w:ascii="Arial Narrow" w:hAnsi="Arial Narrow" w:cstheme="minorBidi"/>
        </w:rPr>
        <w:t>ontrat.</w:t>
      </w:r>
    </w:p>
    <w:p w14:paraId="59702E53" w14:textId="77777777" w:rsidR="006419E3" w:rsidRPr="00DD454E" w:rsidRDefault="006419E3" w:rsidP="00DD454E">
      <w:pPr>
        <w:pStyle w:val="Titre2"/>
        <w:keepNext/>
        <w:keepLines/>
        <w:widowControl/>
        <w:numPr>
          <w:ilvl w:val="1"/>
          <w:numId w:val="0"/>
        </w:numPr>
        <w:tabs>
          <w:tab w:val="num" w:pos="576"/>
        </w:tabs>
        <w:suppressAutoHyphens/>
        <w:overflowPunct w:val="0"/>
        <w:autoSpaceDE w:val="0"/>
        <w:spacing w:after="120"/>
        <w:ind w:left="576" w:hanging="576"/>
        <w:textAlignment w:val="baseline"/>
        <w:rPr>
          <w:u w:val="single"/>
          <w:lang w:val="fr-FR"/>
        </w:rPr>
      </w:pPr>
      <w:r w:rsidRPr="00E722E3">
        <w:rPr>
          <w:u w:val="single"/>
          <w:lang w:val="fr-FR"/>
        </w:rPr>
        <w:t>Article 1</w:t>
      </w:r>
      <w:r w:rsidR="000E3735">
        <w:rPr>
          <w:u w:val="single"/>
          <w:lang w:val="fr-FR"/>
        </w:rPr>
        <w:t>1</w:t>
      </w:r>
      <w:bookmarkStart w:id="468" w:name="_Toc297643105"/>
      <w:bookmarkStart w:id="469" w:name="_Toc465250926"/>
      <w:r w:rsidR="00140E5C">
        <w:rPr>
          <w:u w:val="single"/>
          <w:lang w:val="fr-FR"/>
        </w:rPr>
        <w:t xml:space="preserve"> </w:t>
      </w:r>
      <w:r w:rsidRPr="00DD454E">
        <w:rPr>
          <w:u w:val="single"/>
          <w:lang w:val="fr-FR"/>
        </w:rPr>
        <w:t xml:space="preserve">:  </w:t>
      </w:r>
      <w:bookmarkEnd w:id="468"/>
      <w:bookmarkEnd w:id="469"/>
      <w:r w:rsidRPr="00DD454E">
        <w:rPr>
          <w:u w:val="single"/>
          <w:lang w:val="fr-FR"/>
        </w:rPr>
        <w:t>Désactivation d’un Canal de paiement</w:t>
      </w:r>
    </w:p>
    <w:p w14:paraId="3FAE1426" w14:textId="0141F9C5" w:rsidR="00EE7EFE" w:rsidRDefault="00511B0A" w:rsidP="00B146C4">
      <w:pPr>
        <w:autoSpaceDE w:val="0"/>
        <w:autoSpaceDN w:val="0"/>
        <w:adjustRightInd w:val="0"/>
        <w:spacing w:line="240" w:lineRule="auto"/>
        <w:jc w:val="both"/>
        <w:rPr>
          <w:rFonts w:ascii="Arial Narrow" w:hAnsi="Arial Narrow"/>
        </w:rPr>
      </w:pPr>
      <w:ins w:id="470" w:author="Alizée DEDIEU" w:date="2023-11-06T12:27:00Z">
        <w:r>
          <w:rPr>
            <w:rFonts w:ascii="Arial Narrow" w:hAnsi="Arial Narrow"/>
          </w:rPr>
          <w:t xml:space="preserve">11.1. </w:t>
        </w:r>
      </w:ins>
      <w:r w:rsidR="006419E3" w:rsidRPr="00DD454E">
        <w:rPr>
          <w:rFonts w:ascii="Arial Narrow" w:hAnsi="Arial Narrow"/>
        </w:rPr>
        <w:t xml:space="preserve">Un Canal de paiement pourra être désactivé </w:t>
      </w:r>
      <w:r w:rsidR="006419E3" w:rsidRPr="00941894">
        <w:rPr>
          <w:rFonts w:ascii="Arial Narrow" w:hAnsi="Arial Narrow"/>
        </w:rPr>
        <w:t>par l’une ou l’autre des Parties moyennant un préavis de trois (3) mois adressé par lettre recommandée avec accusé de réception</w:t>
      </w:r>
      <w:r w:rsidR="00EE7EFE" w:rsidRPr="00941894">
        <w:rPr>
          <w:rFonts w:ascii="Arial Narrow" w:hAnsi="Arial Narrow"/>
        </w:rPr>
        <w:t xml:space="preserve"> ou par tou</w:t>
      </w:r>
      <w:r w:rsidR="00B146C4" w:rsidRPr="00941894">
        <w:rPr>
          <w:rFonts w:ascii="Arial Narrow" w:hAnsi="Arial Narrow"/>
        </w:rPr>
        <w:t>t</w:t>
      </w:r>
      <w:r w:rsidR="00EE7EFE" w:rsidRPr="00941894">
        <w:rPr>
          <w:rFonts w:ascii="Arial Narrow" w:hAnsi="Arial Narrow"/>
        </w:rPr>
        <w:t xml:space="preserve"> autre moyen permettant d’attester sa réception par le destinataire</w:t>
      </w:r>
      <w:r w:rsidR="006419E3" w:rsidRPr="00941894">
        <w:rPr>
          <w:rFonts w:ascii="Arial Narrow" w:hAnsi="Arial Narrow"/>
        </w:rPr>
        <w:t>.</w:t>
      </w:r>
      <w:r w:rsidR="006419E3" w:rsidRPr="00DD454E">
        <w:rPr>
          <w:rFonts w:ascii="Arial Narrow" w:hAnsi="Arial Narrow"/>
        </w:rPr>
        <w:t xml:space="preserve"> </w:t>
      </w:r>
    </w:p>
    <w:p w14:paraId="1447C229" w14:textId="438212AF" w:rsidR="006419E3" w:rsidRPr="00DD454E" w:rsidRDefault="00511B0A" w:rsidP="00DD454E">
      <w:pPr>
        <w:autoSpaceDE w:val="0"/>
        <w:autoSpaceDN w:val="0"/>
        <w:adjustRightInd w:val="0"/>
        <w:spacing w:line="240" w:lineRule="auto"/>
        <w:jc w:val="both"/>
        <w:rPr>
          <w:rFonts w:ascii="Arial Narrow" w:hAnsi="Arial Narrow"/>
        </w:rPr>
      </w:pPr>
      <w:ins w:id="471" w:author="Alizée DEDIEU" w:date="2023-11-06T12:28:00Z">
        <w:r>
          <w:rPr>
            <w:rFonts w:ascii="Arial Narrow" w:hAnsi="Arial Narrow"/>
          </w:rPr>
          <w:t xml:space="preserve">11.2. </w:t>
        </w:r>
      </w:ins>
      <w:r w:rsidR="006419E3" w:rsidRPr="00DD454E">
        <w:rPr>
          <w:rFonts w:ascii="Arial Narrow" w:hAnsi="Arial Narrow"/>
        </w:rPr>
        <w:t xml:space="preserve">La fermeture du </w:t>
      </w:r>
      <w:ins w:id="472" w:author="Alizée DEDIEU" w:date="2023-11-06T15:11:00Z">
        <w:r w:rsidR="003509AF">
          <w:rPr>
            <w:rFonts w:ascii="Arial Narrow" w:hAnsi="Arial Narrow"/>
          </w:rPr>
          <w:t>S</w:t>
        </w:r>
      </w:ins>
      <w:del w:id="473" w:author="Alizée DEDIEU" w:date="2023-11-06T15:11:00Z">
        <w:r w:rsidR="006419E3" w:rsidRPr="00DD454E" w:rsidDel="003509AF">
          <w:rPr>
            <w:rFonts w:ascii="Arial Narrow" w:hAnsi="Arial Narrow"/>
          </w:rPr>
          <w:delText>s</w:delText>
        </w:r>
      </w:del>
      <w:r w:rsidR="006419E3" w:rsidRPr="00DD454E">
        <w:rPr>
          <w:rFonts w:ascii="Arial Narrow" w:hAnsi="Arial Narrow"/>
        </w:rPr>
        <w:t xml:space="preserve">ervice sur ce Canal de paiement prendra effet à la fin de la période de préavis sauf si l’une des Parties demande la fermeture anticipée du </w:t>
      </w:r>
      <w:ins w:id="474" w:author="Alizée DEDIEU" w:date="2023-11-06T15:11:00Z">
        <w:r w:rsidR="003509AF">
          <w:rPr>
            <w:rFonts w:ascii="Arial Narrow" w:hAnsi="Arial Narrow"/>
          </w:rPr>
          <w:t>S</w:t>
        </w:r>
      </w:ins>
      <w:del w:id="475" w:author="Alizée DEDIEU" w:date="2023-11-06T15:11:00Z">
        <w:r w:rsidR="006419E3" w:rsidRPr="00DD454E" w:rsidDel="003509AF">
          <w:rPr>
            <w:rFonts w:ascii="Arial Narrow" w:hAnsi="Arial Narrow"/>
          </w:rPr>
          <w:delText>s</w:delText>
        </w:r>
      </w:del>
      <w:r w:rsidR="006419E3" w:rsidRPr="00DD454E">
        <w:rPr>
          <w:rFonts w:ascii="Arial Narrow" w:hAnsi="Arial Narrow"/>
        </w:rPr>
        <w:t xml:space="preserve">ervice et sous réserve du dénouement des </w:t>
      </w:r>
      <w:r w:rsidR="006419E3">
        <w:rPr>
          <w:rFonts w:ascii="Arial Narrow" w:hAnsi="Arial Narrow" w:cstheme="minorBidi"/>
        </w:rPr>
        <w:t>o</w:t>
      </w:r>
      <w:r w:rsidR="006419E3" w:rsidRPr="00AA03A0">
        <w:rPr>
          <w:rFonts w:ascii="Arial Narrow" w:hAnsi="Arial Narrow" w:cstheme="minorBidi"/>
        </w:rPr>
        <w:t>pérations</w:t>
      </w:r>
      <w:r w:rsidR="006419E3" w:rsidRPr="00DD454E">
        <w:rPr>
          <w:rFonts w:ascii="Arial Narrow" w:hAnsi="Arial Narrow"/>
        </w:rPr>
        <w:t xml:space="preserve"> en cours.</w:t>
      </w:r>
    </w:p>
    <w:p w14:paraId="1FF055E5" w14:textId="5BF60D67" w:rsidR="006419E3" w:rsidRDefault="00511B0A" w:rsidP="00DD454E">
      <w:pPr>
        <w:autoSpaceDE w:val="0"/>
        <w:autoSpaceDN w:val="0"/>
        <w:adjustRightInd w:val="0"/>
        <w:spacing w:line="240" w:lineRule="auto"/>
        <w:jc w:val="both"/>
        <w:rPr>
          <w:rFonts w:ascii="Arial Narrow" w:hAnsi="Arial Narrow" w:cstheme="minorBidi"/>
        </w:rPr>
      </w:pPr>
      <w:ins w:id="476" w:author="Alizée DEDIEU" w:date="2023-11-06T12:28:00Z">
        <w:r>
          <w:rPr>
            <w:rFonts w:ascii="Arial Narrow" w:hAnsi="Arial Narrow" w:cstheme="minorBidi"/>
          </w:rPr>
          <w:t xml:space="preserve">11.3. </w:t>
        </w:r>
      </w:ins>
      <w:r w:rsidR="006419E3" w:rsidRPr="00AA03A0">
        <w:rPr>
          <w:rFonts w:ascii="Arial Narrow" w:hAnsi="Arial Narrow" w:cstheme="minorBidi"/>
        </w:rPr>
        <w:t>La désactivation d’un Canal de paiement n’engendre pas la résiliation d</w:t>
      </w:r>
      <w:r w:rsidR="006419E3">
        <w:rPr>
          <w:rFonts w:ascii="Arial Narrow" w:hAnsi="Arial Narrow" w:cstheme="minorBidi"/>
        </w:rPr>
        <w:t>u présent Contrat</w:t>
      </w:r>
      <w:r w:rsidR="006419E3" w:rsidRPr="00AA03A0">
        <w:rPr>
          <w:rFonts w:ascii="Arial Narrow" w:hAnsi="Arial Narrow" w:cstheme="minorBidi"/>
        </w:rPr>
        <w:t>.</w:t>
      </w:r>
    </w:p>
    <w:p w14:paraId="621BF21A" w14:textId="77777777" w:rsidR="00CD1FB5" w:rsidRDefault="00CD1FB5" w:rsidP="00920D64">
      <w:pPr>
        <w:pStyle w:val="Titre2"/>
        <w:keepNext/>
        <w:keepLines/>
        <w:widowControl/>
        <w:numPr>
          <w:ilvl w:val="1"/>
          <w:numId w:val="0"/>
        </w:numPr>
        <w:tabs>
          <w:tab w:val="num" w:pos="576"/>
        </w:tabs>
        <w:suppressAutoHyphens/>
        <w:overflowPunct w:val="0"/>
        <w:autoSpaceDE w:val="0"/>
        <w:spacing w:after="120"/>
        <w:ind w:left="576" w:hanging="576"/>
        <w:textAlignment w:val="baseline"/>
        <w:rPr>
          <w:u w:val="single"/>
          <w:lang w:val="fr-FR"/>
        </w:rPr>
      </w:pPr>
      <w:bookmarkStart w:id="477" w:name="_Toc297643104"/>
      <w:bookmarkStart w:id="478" w:name="_Toc465250925"/>
      <w:r w:rsidRPr="00DD454E">
        <w:rPr>
          <w:u w:val="single"/>
          <w:lang w:val="fr-FR"/>
        </w:rPr>
        <w:t xml:space="preserve">Article </w:t>
      </w:r>
      <w:r w:rsidR="00351916" w:rsidRPr="00E722E3">
        <w:rPr>
          <w:u w:val="single"/>
          <w:lang w:val="fr-FR"/>
        </w:rPr>
        <w:t>12</w:t>
      </w:r>
      <w:r w:rsidR="00140E5C">
        <w:rPr>
          <w:u w:val="single"/>
          <w:lang w:val="fr-FR"/>
        </w:rPr>
        <w:t xml:space="preserve"> </w:t>
      </w:r>
      <w:r w:rsidRPr="00E722E3">
        <w:rPr>
          <w:u w:val="single"/>
          <w:lang w:val="fr-FR"/>
        </w:rPr>
        <w:t>:  R</w:t>
      </w:r>
      <w:bookmarkEnd w:id="477"/>
      <w:bookmarkEnd w:id="478"/>
      <w:r w:rsidRPr="00E722E3">
        <w:rPr>
          <w:u w:val="single"/>
          <w:lang w:val="fr-FR"/>
        </w:rPr>
        <w:t xml:space="preserve">ésiliation </w:t>
      </w:r>
      <w:r w:rsidR="0039330C" w:rsidRPr="00E722E3">
        <w:rPr>
          <w:u w:val="single"/>
          <w:lang w:val="fr-FR"/>
        </w:rPr>
        <w:t xml:space="preserve">du </w:t>
      </w:r>
      <w:r w:rsidR="00417467">
        <w:rPr>
          <w:u w:val="single"/>
          <w:lang w:val="fr-FR"/>
        </w:rPr>
        <w:t>C</w:t>
      </w:r>
      <w:r w:rsidR="0039330C" w:rsidRPr="00E722E3">
        <w:rPr>
          <w:u w:val="single"/>
          <w:lang w:val="fr-FR"/>
        </w:rPr>
        <w:t>ontrat</w:t>
      </w:r>
    </w:p>
    <w:p w14:paraId="6523CD53" w14:textId="51A7F017" w:rsidR="006419E3" w:rsidRPr="00941894" w:rsidRDefault="00511B0A" w:rsidP="00920D64">
      <w:pPr>
        <w:autoSpaceDE w:val="0"/>
        <w:autoSpaceDN w:val="0"/>
        <w:adjustRightInd w:val="0"/>
        <w:spacing w:line="240" w:lineRule="auto"/>
        <w:jc w:val="both"/>
        <w:rPr>
          <w:rFonts w:ascii="Arial Narrow" w:hAnsi="Arial Narrow" w:cstheme="minorBidi"/>
        </w:rPr>
      </w:pPr>
      <w:ins w:id="479" w:author="Alizée DEDIEU" w:date="2023-11-06T12:28:00Z">
        <w:r w:rsidRPr="00941894">
          <w:rPr>
            <w:rFonts w:ascii="Arial Narrow" w:hAnsi="Arial Narrow" w:cstheme="minorBidi"/>
          </w:rPr>
          <w:t xml:space="preserve">12.1. </w:t>
        </w:r>
      </w:ins>
      <w:r w:rsidR="006419E3" w:rsidRPr="00941894">
        <w:rPr>
          <w:rFonts w:ascii="Arial Narrow" w:hAnsi="Arial Narrow" w:cstheme="minorBidi"/>
        </w:rPr>
        <w:t>Les Parties peuvent, à tout moment et moyennant un préavis de</w:t>
      </w:r>
      <w:del w:id="480" w:author="Alizée DEDIEU" w:date="2023-11-06T12:28:00Z">
        <w:r w:rsidR="006419E3" w:rsidRPr="00941894" w:rsidDel="00511B0A">
          <w:rPr>
            <w:rFonts w:ascii="Arial Narrow" w:hAnsi="Arial Narrow" w:cstheme="minorBidi"/>
          </w:rPr>
          <w:delText xml:space="preserve"> </w:delText>
        </w:r>
      </w:del>
      <w:r w:rsidR="006419E3" w:rsidRPr="00941894">
        <w:rPr>
          <w:rFonts w:ascii="Arial Narrow" w:hAnsi="Arial Narrow" w:cstheme="minorBidi"/>
        </w:rPr>
        <w:t xml:space="preserve"> trois (3) mois </w:t>
      </w:r>
      <w:del w:id="481" w:author="Alizée DEDIEU" w:date="2023-11-06T12:28:00Z">
        <w:r w:rsidR="006419E3" w:rsidRPr="00941894" w:rsidDel="00511B0A">
          <w:rPr>
            <w:rFonts w:ascii="Arial Narrow" w:hAnsi="Arial Narrow" w:cstheme="minorBidi"/>
          </w:rPr>
          <w:delText xml:space="preserve"> </w:delText>
        </w:r>
      </w:del>
      <w:r w:rsidR="006419E3" w:rsidRPr="00941894">
        <w:rPr>
          <w:rFonts w:ascii="Arial Narrow" w:hAnsi="Arial Narrow" w:cstheme="minorBidi"/>
        </w:rPr>
        <w:t>sous forme de lettre recommandée avec demande d’avis de réception</w:t>
      </w:r>
      <w:r w:rsidR="00EE7EFE" w:rsidRPr="00941894">
        <w:rPr>
          <w:rFonts w:ascii="Arial Narrow" w:hAnsi="Arial Narrow" w:cstheme="minorBidi"/>
        </w:rPr>
        <w:t xml:space="preserve"> et par tout autre moyen permettant d’attester sa réception par </w:t>
      </w:r>
      <w:r w:rsidR="00EE7EFE" w:rsidRPr="00941894">
        <w:rPr>
          <w:rFonts w:ascii="Arial Narrow" w:hAnsi="Arial Narrow" w:cstheme="minorBidi"/>
        </w:rPr>
        <w:lastRenderedPageBreak/>
        <w:t>le destinataire</w:t>
      </w:r>
      <w:r w:rsidR="006419E3" w:rsidRPr="00941894">
        <w:rPr>
          <w:rFonts w:ascii="Arial Narrow" w:hAnsi="Arial Narrow" w:cstheme="minorBidi"/>
        </w:rPr>
        <w:t>, et sous réserve du dénouement des Opérations en cours, mettre fin à la présente Convention. au présent Contrat.</w:t>
      </w:r>
    </w:p>
    <w:p w14:paraId="2988C8FD" w14:textId="54A7F3D7" w:rsidR="00D30C94" w:rsidRPr="00AA58F4" w:rsidRDefault="00511B0A" w:rsidP="00920D64">
      <w:pPr>
        <w:autoSpaceDE w:val="0"/>
        <w:autoSpaceDN w:val="0"/>
        <w:adjustRightInd w:val="0"/>
        <w:spacing w:line="240" w:lineRule="auto"/>
        <w:jc w:val="both"/>
        <w:rPr>
          <w:rFonts w:ascii="Arial Narrow" w:hAnsi="Arial Narrow" w:cstheme="minorBidi"/>
        </w:rPr>
      </w:pPr>
      <w:ins w:id="482" w:author="Alizée DEDIEU" w:date="2023-11-06T12:28:00Z">
        <w:r w:rsidRPr="00941894">
          <w:rPr>
            <w:rFonts w:ascii="Arial Narrow" w:hAnsi="Arial Narrow" w:cstheme="minorBidi"/>
          </w:rPr>
          <w:t xml:space="preserve">12.2. </w:t>
        </w:r>
      </w:ins>
      <w:r w:rsidR="00D30C94" w:rsidRPr="00941894">
        <w:rPr>
          <w:rFonts w:ascii="Arial Narrow" w:hAnsi="Arial Narrow" w:cstheme="minorBidi"/>
        </w:rPr>
        <w:t xml:space="preserve">Le présent Contrat pourra </w:t>
      </w:r>
      <w:r w:rsidR="006419E3" w:rsidRPr="00941894">
        <w:rPr>
          <w:rFonts w:ascii="Arial Narrow" w:hAnsi="Arial Narrow" w:cstheme="minorBidi"/>
        </w:rPr>
        <w:t xml:space="preserve">également </w:t>
      </w:r>
      <w:r w:rsidR="00D30C94" w:rsidRPr="00941894">
        <w:rPr>
          <w:rFonts w:ascii="Arial Narrow" w:hAnsi="Arial Narrow" w:cstheme="minorBidi"/>
        </w:rPr>
        <w:t xml:space="preserve">être résilié de plein droit en cas de défaut par l’une des Parties d'exécuter l’une quelconque de ses obligations contractuelles après une mise en demeure transmise par de lettre recommandée avec accusé de réception </w:t>
      </w:r>
      <w:r w:rsidR="00EE7EFE" w:rsidRPr="00941894">
        <w:rPr>
          <w:rFonts w:ascii="Arial Narrow" w:hAnsi="Arial Narrow" w:cstheme="minorBidi"/>
        </w:rPr>
        <w:t xml:space="preserve">ou par tout autre moyen permettant d’attester sa réception par le destinataire </w:t>
      </w:r>
      <w:r w:rsidR="00D30C94" w:rsidRPr="00941894">
        <w:rPr>
          <w:rFonts w:ascii="Arial Narrow" w:hAnsi="Arial Narrow" w:cstheme="minorBidi"/>
        </w:rPr>
        <w:t>restée infructueuse pendant un délai de quinze (</w:t>
      </w:r>
      <w:r w:rsidR="00EE7EFE" w:rsidRPr="00941894">
        <w:rPr>
          <w:rFonts w:ascii="Arial Narrow" w:hAnsi="Arial Narrow" w:cstheme="minorBidi"/>
        </w:rPr>
        <w:t>15</w:t>
      </w:r>
      <w:r w:rsidR="00D30C94" w:rsidRPr="00941894">
        <w:rPr>
          <w:rFonts w:ascii="Arial Narrow" w:hAnsi="Arial Narrow" w:cstheme="minorBidi"/>
        </w:rPr>
        <w:t>) jours.</w:t>
      </w:r>
    </w:p>
    <w:p w14:paraId="7F935198" w14:textId="77777777" w:rsidR="00CD1FB5" w:rsidRPr="00140E5C" w:rsidRDefault="00CD1FB5" w:rsidP="00140E5C">
      <w:pPr>
        <w:pStyle w:val="Titre2"/>
        <w:keepNext/>
        <w:keepLines/>
        <w:widowControl/>
        <w:numPr>
          <w:ilvl w:val="1"/>
          <w:numId w:val="0"/>
        </w:numPr>
        <w:tabs>
          <w:tab w:val="num" w:pos="576"/>
        </w:tabs>
        <w:suppressAutoHyphens/>
        <w:overflowPunct w:val="0"/>
        <w:autoSpaceDE w:val="0"/>
        <w:spacing w:after="120"/>
        <w:ind w:left="576" w:hanging="576"/>
        <w:textAlignment w:val="baseline"/>
        <w:rPr>
          <w:u w:val="single"/>
          <w:lang w:val="fr-FR"/>
        </w:rPr>
      </w:pPr>
      <w:bookmarkStart w:id="483" w:name="_Toc297643107"/>
      <w:bookmarkStart w:id="484" w:name="_Toc465250928"/>
      <w:r w:rsidRPr="00140E5C">
        <w:rPr>
          <w:u w:val="single"/>
          <w:lang w:val="fr-FR"/>
        </w:rPr>
        <w:t xml:space="preserve">Article </w:t>
      </w:r>
      <w:r w:rsidR="00351916" w:rsidRPr="00140E5C">
        <w:rPr>
          <w:u w:val="single"/>
          <w:lang w:val="fr-FR"/>
        </w:rPr>
        <w:t>1</w:t>
      </w:r>
      <w:r w:rsidR="000E3735" w:rsidRPr="00140E5C">
        <w:rPr>
          <w:u w:val="single"/>
          <w:lang w:val="fr-FR"/>
        </w:rPr>
        <w:t>3</w:t>
      </w:r>
      <w:r w:rsidR="00351916" w:rsidRPr="00140E5C">
        <w:rPr>
          <w:u w:val="single"/>
          <w:lang w:val="fr-FR"/>
        </w:rPr>
        <w:t xml:space="preserve"> </w:t>
      </w:r>
      <w:r w:rsidRPr="00140E5C">
        <w:rPr>
          <w:u w:val="single"/>
          <w:lang w:val="fr-FR"/>
        </w:rPr>
        <w:t>: Droit applicable et attribution de compétence</w:t>
      </w:r>
      <w:bookmarkEnd w:id="483"/>
      <w:bookmarkEnd w:id="484"/>
    </w:p>
    <w:p w14:paraId="51AE438E" w14:textId="52DE5E70" w:rsidR="00CD1FB5" w:rsidRPr="00CD1FB5" w:rsidRDefault="00511B0A" w:rsidP="00DD454E">
      <w:pPr>
        <w:autoSpaceDE w:val="0"/>
        <w:autoSpaceDN w:val="0"/>
        <w:adjustRightInd w:val="0"/>
        <w:spacing w:line="240" w:lineRule="auto"/>
        <w:jc w:val="both"/>
        <w:rPr>
          <w:rFonts w:ascii="Arial Narrow" w:hAnsi="Arial Narrow" w:cstheme="minorBidi"/>
        </w:rPr>
      </w:pPr>
      <w:ins w:id="485" w:author="Alizée DEDIEU" w:date="2023-11-06T12:29:00Z">
        <w:r>
          <w:rPr>
            <w:rFonts w:ascii="Arial Narrow" w:hAnsi="Arial Narrow" w:cstheme="minorBidi"/>
          </w:rPr>
          <w:t xml:space="preserve">13.1. </w:t>
        </w:r>
      </w:ins>
      <w:r w:rsidR="0039330C">
        <w:rPr>
          <w:rFonts w:ascii="Arial Narrow" w:hAnsi="Arial Narrow" w:cstheme="minorBidi"/>
        </w:rPr>
        <w:t xml:space="preserve">Le présent </w:t>
      </w:r>
      <w:r w:rsidR="00417467">
        <w:rPr>
          <w:rFonts w:ascii="Arial Narrow" w:hAnsi="Arial Narrow" w:cstheme="minorBidi"/>
        </w:rPr>
        <w:t>C</w:t>
      </w:r>
      <w:r w:rsidR="0039330C">
        <w:rPr>
          <w:rFonts w:ascii="Arial Narrow" w:hAnsi="Arial Narrow" w:cstheme="minorBidi"/>
        </w:rPr>
        <w:t>ontrat</w:t>
      </w:r>
      <w:r w:rsidR="00CD1FB5" w:rsidRPr="00CD1FB5">
        <w:rPr>
          <w:rFonts w:ascii="Arial Narrow" w:hAnsi="Arial Narrow" w:cstheme="minorBidi"/>
        </w:rPr>
        <w:t xml:space="preserve"> est </w:t>
      </w:r>
      <w:r w:rsidR="00140E5C" w:rsidRPr="00941894">
        <w:rPr>
          <w:rFonts w:ascii="Arial Narrow" w:hAnsi="Arial Narrow" w:cstheme="minorBidi"/>
        </w:rPr>
        <w:t>régi</w:t>
      </w:r>
      <w:r w:rsidR="00CD1FB5" w:rsidRPr="00941894">
        <w:rPr>
          <w:rFonts w:ascii="Arial Narrow" w:hAnsi="Arial Narrow" w:cstheme="minorBidi"/>
        </w:rPr>
        <w:t xml:space="preserve"> par le droit </w:t>
      </w:r>
      <w:r w:rsidR="00D07005" w:rsidRPr="00941894">
        <w:rPr>
          <w:rFonts w:ascii="Arial Narrow" w:hAnsi="Arial Narrow" w:cstheme="minorBidi"/>
        </w:rPr>
        <w:t>Sénégal</w:t>
      </w:r>
      <w:r w:rsidR="00EE7EFE" w:rsidRPr="00941894">
        <w:rPr>
          <w:rFonts w:ascii="Arial Narrow" w:hAnsi="Arial Narrow" w:cstheme="minorBidi"/>
        </w:rPr>
        <w:t>ais</w:t>
      </w:r>
      <w:r w:rsidR="00AA03A0" w:rsidRPr="00941894">
        <w:rPr>
          <w:rFonts w:ascii="Arial Narrow" w:hAnsi="Arial Narrow" w:cstheme="minorBidi"/>
        </w:rPr>
        <w:t>.</w:t>
      </w:r>
    </w:p>
    <w:p w14:paraId="25628ADC" w14:textId="2D0D3351" w:rsidR="00CD1FB5" w:rsidRPr="00CD1FB5" w:rsidRDefault="00511B0A" w:rsidP="000E3735">
      <w:pPr>
        <w:pStyle w:val="Corpsdetexte2"/>
        <w:spacing w:line="240" w:lineRule="auto"/>
        <w:jc w:val="both"/>
        <w:rPr>
          <w:rFonts w:ascii="Arial Narrow" w:hAnsi="Arial Narrow" w:cstheme="minorBidi"/>
          <w:sz w:val="22"/>
          <w:szCs w:val="22"/>
        </w:rPr>
      </w:pPr>
      <w:ins w:id="486" w:author="Alizée DEDIEU" w:date="2023-11-06T12:29:00Z">
        <w:r>
          <w:rPr>
            <w:rFonts w:ascii="Arial Narrow" w:hAnsi="Arial Narrow" w:cstheme="minorBidi"/>
            <w:sz w:val="22"/>
            <w:szCs w:val="22"/>
          </w:rPr>
          <w:t xml:space="preserve">13.2. </w:t>
        </w:r>
      </w:ins>
      <w:r w:rsidR="00CD1FB5" w:rsidRPr="00CD1FB5">
        <w:rPr>
          <w:rFonts w:ascii="Arial Narrow" w:hAnsi="Arial Narrow" w:cstheme="minorBidi"/>
          <w:sz w:val="22"/>
          <w:szCs w:val="22"/>
        </w:rPr>
        <w:t xml:space="preserve">Tout litige qui pourrait surgir à l’occasion de l’interprétation ou de l’exécution </w:t>
      </w:r>
      <w:r w:rsidR="0039330C">
        <w:rPr>
          <w:rFonts w:ascii="Arial Narrow" w:hAnsi="Arial Narrow" w:cstheme="minorBidi"/>
          <w:sz w:val="22"/>
          <w:szCs w:val="22"/>
        </w:rPr>
        <w:t xml:space="preserve">du présent </w:t>
      </w:r>
      <w:r w:rsidR="00417467">
        <w:rPr>
          <w:rFonts w:ascii="Arial Narrow" w:hAnsi="Arial Narrow" w:cstheme="minorBidi"/>
          <w:sz w:val="22"/>
          <w:szCs w:val="22"/>
        </w:rPr>
        <w:t>C</w:t>
      </w:r>
      <w:r w:rsidR="0039330C">
        <w:rPr>
          <w:rFonts w:ascii="Arial Narrow" w:hAnsi="Arial Narrow" w:cstheme="minorBidi"/>
          <w:sz w:val="22"/>
          <w:szCs w:val="22"/>
        </w:rPr>
        <w:t>ontrat</w:t>
      </w:r>
      <w:r w:rsidR="00CD1FB5" w:rsidRPr="00CD1FB5">
        <w:rPr>
          <w:rFonts w:ascii="Arial Narrow" w:hAnsi="Arial Narrow" w:cstheme="minorBidi"/>
          <w:sz w:val="22"/>
          <w:szCs w:val="22"/>
        </w:rPr>
        <w:t xml:space="preserve"> sera dans toute la mesure du possible réglé de façon amiable entre les Parties.</w:t>
      </w:r>
    </w:p>
    <w:p w14:paraId="5075DF74" w14:textId="6F1C710A" w:rsidR="00CD1FB5" w:rsidRPr="00CD1FB5" w:rsidRDefault="00511B0A" w:rsidP="00DD454E">
      <w:pPr>
        <w:spacing w:before="120" w:line="240" w:lineRule="auto"/>
        <w:jc w:val="both"/>
        <w:rPr>
          <w:rFonts w:ascii="Arial Narrow" w:hAnsi="Arial Narrow" w:cstheme="minorBidi"/>
        </w:rPr>
      </w:pPr>
      <w:ins w:id="487" w:author="Alizée DEDIEU" w:date="2023-11-06T12:29:00Z">
        <w:r>
          <w:rPr>
            <w:rFonts w:ascii="Arial Narrow" w:hAnsi="Arial Narrow" w:cstheme="minorBidi"/>
          </w:rPr>
          <w:t xml:space="preserve">13.3. </w:t>
        </w:r>
      </w:ins>
      <w:r w:rsidR="00CD1FB5" w:rsidRPr="00CD1FB5">
        <w:rPr>
          <w:rFonts w:ascii="Arial Narrow" w:hAnsi="Arial Narrow" w:cstheme="minorBidi"/>
        </w:rPr>
        <w:t xml:space="preserve">Le cas échéant, une réunion du représentant légal de </w:t>
      </w:r>
      <w:r w:rsidR="00AA03A0">
        <w:rPr>
          <w:rFonts w:ascii="Arial Narrow" w:hAnsi="Arial Narrow" w:cstheme="minorBidi"/>
        </w:rPr>
        <w:t>TLS</w:t>
      </w:r>
      <w:ins w:id="488" w:author="Alizée DEDIEU" w:date="2023-11-06T12:29:00Z">
        <w:r>
          <w:rPr>
            <w:rFonts w:ascii="Arial Narrow" w:hAnsi="Arial Narrow" w:cstheme="minorBidi"/>
          </w:rPr>
          <w:t>contact</w:t>
        </w:r>
      </w:ins>
      <w:r w:rsidR="00CD1FB5" w:rsidRPr="00CD1FB5">
        <w:rPr>
          <w:rFonts w:ascii="Arial Narrow" w:hAnsi="Arial Narrow" w:cstheme="minorBidi"/>
        </w:rPr>
        <w:t xml:space="preserve"> et du représentant légal </w:t>
      </w:r>
      <w:r w:rsidR="00AA03A0">
        <w:rPr>
          <w:rFonts w:ascii="Arial Narrow" w:hAnsi="Arial Narrow" w:cstheme="minorBidi"/>
        </w:rPr>
        <w:t>de Wafacash</w:t>
      </w:r>
      <w:r w:rsidR="00CD1FB5" w:rsidRPr="00CD1FB5">
        <w:rPr>
          <w:rFonts w:ascii="Arial Narrow" w:hAnsi="Arial Narrow" w:cstheme="minorBidi"/>
        </w:rPr>
        <w:t xml:space="preserve"> sera organisée pour régler le litige.</w:t>
      </w:r>
    </w:p>
    <w:p w14:paraId="550A548F" w14:textId="4CEF7720" w:rsidR="00CD1FB5" w:rsidRPr="00CD1FB5" w:rsidRDefault="00511B0A" w:rsidP="00DD454E">
      <w:pPr>
        <w:spacing w:line="240" w:lineRule="auto"/>
        <w:jc w:val="both"/>
        <w:rPr>
          <w:rFonts w:ascii="Arial Narrow" w:hAnsi="Arial Narrow" w:cstheme="minorBidi"/>
        </w:rPr>
      </w:pPr>
      <w:ins w:id="489" w:author="Alizée DEDIEU" w:date="2023-11-06T12:29:00Z">
        <w:r>
          <w:rPr>
            <w:rFonts w:ascii="Arial Narrow" w:hAnsi="Arial Narrow" w:cstheme="minorBidi"/>
          </w:rPr>
          <w:t xml:space="preserve">13.4. </w:t>
        </w:r>
      </w:ins>
      <w:r w:rsidR="00CD1FB5" w:rsidRPr="00CD1FB5">
        <w:rPr>
          <w:rFonts w:ascii="Arial Narrow" w:hAnsi="Arial Narrow" w:cstheme="minorBidi"/>
        </w:rPr>
        <w:t>A défaut d’accord amiable dans un dé</w:t>
      </w:r>
      <w:r w:rsidR="00CD1FB5" w:rsidRPr="00941894">
        <w:rPr>
          <w:rFonts w:ascii="Arial Narrow" w:hAnsi="Arial Narrow" w:cstheme="minorBidi"/>
        </w:rPr>
        <w:t xml:space="preserve">lai de </w:t>
      </w:r>
      <w:ins w:id="490" w:author="Alizée DEDIEU" w:date="2023-11-06T12:29:00Z">
        <w:r w:rsidRPr="00941894">
          <w:rPr>
            <w:rFonts w:ascii="Arial Narrow" w:hAnsi="Arial Narrow" w:cstheme="minorBidi"/>
          </w:rPr>
          <w:t>trente (</w:t>
        </w:r>
      </w:ins>
      <w:r w:rsidR="00CD1FB5" w:rsidRPr="00941894">
        <w:rPr>
          <w:rFonts w:ascii="Arial Narrow" w:hAnsi="Arial Narrow" w:cstheme="minorBidi"/>
        </w:rPr>
        <w:t>30</w:t>
      </w:r>
      <w:ins w:id="491" w:author="Alizée DEDIEU" w:date="2023-11-06T12:29:00Z">
        <w:r w:rsidRPr="00941894">
          <w:rPr>
            <w:rFonts w:ascii="Arial Narrow" w:hAnsi="Arial Narrow" w:cstheme="minorBidi"/>
          </w:rPr>
          <w:t>)</w:t>
        </w:r>
      </w:ins>
      <w:r w:rsidR="00CD1FB5" w:rsidRPr="00941894">
        <w:rPr>
          <w:rFonts w:ascii="Arial Narrow" w:hAnsi="Arial Narrow" w:cstheme="minorBidi"/>
        </w:rPr>
        <w:t xml:space="preserve"> jours calendaires à compter de la notification du litige par la Partie plaignante le litige sera porté, à la demande de la Partie la plus diligente, devant le tribunal de </w:t>
      </w:r>
      <w:r w:rsidR="00EE7EFE" w:rsidRPr="00941894">
        <w:rPr>
          <w:rFonts w:ascii="Arial Narrow" w:hAnsi="Arial Narrow" w:cstheme="minorBidi"/>
        </w:rPr>
        <w:t>Commerce Hors Caisse de Dakar</w:t>
      </w:r>
      <w:r w:rsidR="00F424A8" w:rsidRPr="00941894">
        <w:rPr>
          <w:rFonts w:ascii="Arial Narrow" w:hAnsi="Arial Narrow" w:cstheme="minorBidi"/>
        </w:rPr>
        <w:t xml:space="preserve"> </w:t>
      </w:r>
      <w:r w:rsidR="00CD1FB5" w:rsidRPr="00941894">
        <w:rPr>
          <w:rFonts w:ascii="Arial Narrow" w:hAnsi="Arial Narrow" w:cstheme="minorBidi"/>
        </w:rPr>
        <w:t>qui sera</w:t>
      </w:r>
      <w:r w:rsidR="00CD1FB5" w:rsidRPr="00CD1FB5">
        <w:rPr>
          <w:rFonts w:ascii="Arial Narrow" w:hAnsi="Arial Narrow" w:cstheme="minorBidi"/>
        </w:rPr>
        <w:t xml:space="preserve"> seul compétent pour statuer sur le litige né à l’occasion </w:t>
      </w:r>
      <w:r w:rsidR="0039330C">
        <w:rPr>
          <w:rFonts w:ascii="Arial Narrow" w:hAnsi="Arial Narrow" w:cstheme="minorBidi"/>
        </w:rPr>
        <w:t xml:space="preserve">du présent </w:t>
      </w:r>
      <w:r w:rsidR="00417467">
        <w:rPr>
          <w:rFonts w:ascii="Arial Narrow" w:hAnsi="Arial Narrow" w:cstheme="minorBidi"/>
        </w:rPr>
        <w:t>C</w:t>
      </w:r>
      <w:r w:rsidR="0039330C">
        <w:rPr>
          <w:rFonts w:ascii="Arial Narrow" w:hAnsi="Arial Narrow" w:cstheme="minorBidi"/>
        </w:rPr>
        <w:t>ontrat</w:t>
      </w:r>
      <w:r w:rsidR="00CD1FB5" w:rsidRPr="00CD1FB5">
        <w:rPr>
          <w:rFonts w:ascii="Arial Narrow" w:hAnsi="Arial Narrow" w:cstheme="minorBidi"/>
        </w:rPr>
        <w:t>, de son interprétation ou de son exécution.</w:t>
      </w:r>
    </w:p>
    <w:p w14:paraId="085ACF9D" w14:textId="77777777" w:rsidR="00CD1FB5" w:rsidRPr="00DD454E" w:rsidRDefault="00CD1FB5" w:rsidP="000E3735">
      <w:pPr>
        <w:pStyle w:val="Titre2"/>
        <w:keepNext/>
        <w:keepLines/>
        <w:widowControl/>
        <w:numPr>
          <w:ilvl w:val="1"/>
          <w:numId w:val="0"/>
        </w:numPr>
        <w:tabs>
          <w:tab w:val="num" w:pos="576"/>
        </w:tabs>
        <w:suppressAutoHyphens/>
        <w:overflowPunct w:val="0"/>
        <w:autoSpaceDE w:val="0"/>
        <w:spacing w:after="120"/>
        <w:ind w:left="576" w:hanging="576"/>
        <w:textAlignment w:val="baseline"/>
        <w:rPr>
          <w:u w:val="single"/>
          <w:lang w:val="fr-FR"/>
        </w:rPr>
      </w:pPr>
      <w:bookmarkStart w:id="492" w:name="_Toc297643108"/>
      <w:bookmarkStart w:id="493" w:name="_Toc465250929"/>
      <w:r w:rsidRPr="00DD454E">
        <w:rPr>
          <w:u w:val="single"/>
          <w:lang w:val="fr-FR"/>
        </w:rPr>
        <w:t xml:space="preserve">Article </w:t>
      </w:r>
      <w:r w:rsidR="00351916" w:rsidRPr="00E722E3">
        <w:rPr>
          <w:u w:val="single"/>
          <w:lang w:val="fr-FR"/>
        </w:rPr>
        <w:t>1</w:t>
      </w:r>
      <w:r w:rsidR="000E3735">
        <w:rPr>
          <w:u w:val="single"/>
          <w:lang w:val="fr-FR"/>
        </w:rPr>
        <w:t>4</w:t>
      </w:r>
      <w:r w:rsidR="00351916" w:rsidRPr="00DD454E">
        <w:rPr>
          <w:u w:val="single"/>
          <w:lang w:val="fr-FR"/>
        </w:rPr>
        <w:t xml:space="preserve"> </w:t>
      </w:r>
      <w:r w:rsidRPr="00DD454E">
        <w:rPr>
          <w:u w:val="single"/>
          <w:lang w:val="fr-FR"/>
        </w:rPr>
        <w:t xml:space="preserve">: </w:t>
      </w:r>
      <w:bookmarkEnd w:id="492"/>
      <w:bookmarkEnd w:id="493"/>
      <w:r w:rsidRPr="00DD454E">
        <w:rPr>
          <w:u w:val="single"/>
          <w:lang w:val="fr-FR"/>
        </w:rPr>
        <w:t>Election de domicile</w:t>
      </w:r>
    </w:p>
    <w:p w14:paraId="1EDB6F76" w14:textId="661DEB08" w:rsidR="00CD1FB5" w:rsidRPr="00CD1FB5" w:rsidRDefault="00E75C5D" w:rsidP="00DD454E">
      <w:pPr>
        <w:autoSpaceDE w:val="0"/>
        <w:autoSpaceDN w:val="0"/>
        <w:adjustRightInd w:val="0"/>
        <w:spacing w:line="240" w:lineRule="auto"/>
        <w:jc w:val="both"/>
        <w:rPr>
          <w:rFonts w:ascii="Arial Narrow" w:hAnsi="Arial Narrow" w:cstheme="minorBidi"/>
        </w:rPr>
      </w:pPr>
      <w:ins w:id="494" w:author="Alizée DEDIEU" w:date="2023-11-06T12:29:00Z">
        <w:r>
          <w:rPr>
            <w:rFonts w:ascii="Arial Narrow" w:hAnsi="Arial Narrow" w:cstheme="minorBidi"/>
          </w:rPr>
          <w:t xml:space="preserve">14.1. </w:t>
        </w:r>
      </w:ins>
      <w:r w:rsidR="00CD1FB5" w:rsidRPr="00CD1FB5">
        <w:rPr>
          <w:rFonts w:ascii="Arial Narrow" w:hAnsi="Arial Narrow" w:cstheme="minorBidi"/>
        </w:rPr>
        <w:t>Les Parties déclarent faire élection de domicile à leurs sièges sociaux respectifs désignés au préambule.</w:t>
      </w:r>
    </w:p>
    <w:p w14:paraId="634FC8E6" w14:textId="37345BAD" w:rsidR="00CD1FB5" w:rsidRDefault="00E75C5D" w:rsidP="00DD454E">
      <w:pPr>
        <w:spacing w:line="240" w:lineRule="auto"/>
        <w:jc w:val="both"/>
        <w:rPr>
          <w:rFonts w:ascii="Arial Narrow" w:hAnsi="Arial Narrow" w:cstheme="minorBidi"/>
        </w:rPr>
      </w:pPr>
      <w:ins w:id="495" w:author="Alizée DEDIEU" w:date="2023-11-06T12:29:00Z">
        <w:r>
          <w:rPr>
            <w:rFonts w:ascii="Arial Narrow" w:hAnsi="Arial Narrow" w:cstheme="minorBidi"/>
          </w:rPr>
          <w:t xml:space="preserve">14.2. </w:t>
        </w:r>
      </w:ins>
      <w:r w:rsidR="00CD1FB5" w:rsidRPr="00CD1FB5">
        <w:rPr>
          <w:rFonts w:ascii="Arial Narrow" w:hAnsi="Arial Narrow" w:cstheme="minorBidi"/>
        </w:rPr>
        <w:t>En cas de changement de domicile, chacune des Parties est tenue d’en aviser l’autre par lettre recommandée avec accusé de réception dans les quinze (15) jours calendaires suivant la date d’intervention de ce changement.</w:t>
      </w:r>
    </w:p>
    <w:p w14:paraId="06DB00E4" w14:textId="77777777" w:rsidR="006419E3" w:rsidRPr="00E722E3" w:rsidRDefault="006419E3" w:rsidP="00920D64">
      <w:pPr>
        <w:pStyle w:val="Titre2"/>
        <w:keepNext/>
        <w:keepLines/>
        <w:widowControl/>
        <w:numPr>
          <w:ilvl w:val="1"/>
          <w:numId w:val="0"/>
        </w:numPr>
        <w:tabs>
          <w:tab w:val="num" w:pos="576"/>
        </w:tabs>
        <w:suppressAutoHyphens/>
        <w:overflowPunct w:val="0"/>
        <w:autoSpaceDE w:val="0"/>
        <w:spacing w:after="120"/>
        <w:ind w:left="576" w:hanging="576"/>
        <w:textAlignment w:val="baseline"/>
        <w:rPr>
          <w:lang w:val="fr-FR"/>
        </w:rPr>
      </w:pPr>
      <w:r w:rsidRPr="00E722E3">
        <w:rPr>
          <w:u w:val="single"/>
          <w:lang w:val="fr-FR"/>
        </w:rPr>
        <w:t>Article 1</w:t>
      </w:r>
      <w:r w:rsidR="000E3735">
        <w:rPr>
          <w:u w:val="single"/>
          <w:lang w:val="fr-FR"/>
        </w:rPr>
        <w:t>5</w:t>
      </w:r>
      <w:r w:rsidR="005E68CD">
        <w:rPr>
          <w:u w:val="single"/>
          <w:lang w:val="fr-FR"/>
        </w:rPr>
        <w:t xml:space="preserve"> </w:t>
      </w:r>
      <w:r w:rsidRPr="00E722E3">
        <w:rPr>
          <w:u w:val="single"/>
          <w:lang w:val="fr-FR"/>
        </w:rPr>
        <w:t xml:space="preserve">: Modification du </w:t>
      </w:r>
      <w:r>
        <w:rPr>
          <w:u w:val="single"/>
          <w:lang w:val="fr-FR"/>
        </w:rPr>
        <w:t>C</w:t>
      </w:r>
      <w:r w:rsidRPr="00E722E3">
        <w:rPr>
          <w:u w:val="single"/>
          <w:lang w:val="fr-FR"/>
        </w:rPr>
        <w:t>ontrat</w:t>
      </w:r>
    </w:p>
    <w:p w14:paraId="1ABDDC6F" w14:textId="29374657" w:rsidR="006419E3" w:rsidRPr="00941894" w:rsidRDefault="00E75C5D" w:rsidP="00920D64">
      <w:pPr>
        <w:autoSpaceDE w:val="0"/>
        <w:autoSpaceDN w:val="0"/>
        <w:adjustRightInd w:val="0"/>
        <w:spacing w:line="240" w:lineRule="auto"/>
        <w:jc w:val="both"/>
        <w:rPr>
          <w:rFonts w:ascii="Arial Narrow" w:hAnsi="Arial Narrow" w:cstheme="minorBidi"/>
        </w:rPr>
      </w:pPr>
      <w:ins w:id="496" w:author="Alizée DEDIEU" w:date="2023-11-06T12:29:00Z">
        <w:r>
          <w:rPr>
            <w:rFonts w:ascii="Arial Narrow" w:hAnsi="Arial Narrow" w:cstheme="minorBidi"/>
          </w:rPr>
          <w:t xml:space="preserve">15.1. </w:t>
        </w:r>
      </w:ins>
      <w:r w:rsidR="006419E3" w:rsidRPr="00CD1FB5">
        <w:rPr>
          <w:rFonts w:ascii="Arial Narrow" w:hAnsi="Arial Narrow" w:cstheme="minorBidi"/>
        </w:rPr>
        <w:t xml:space="preserve">Toute modification ou révision des termes </w:t>
      </w:r>
      <w:r w:rsidR="006419E3">
        <w:rPr>
          <w:rFonts w:ascii="Arial Narrow" w:hAnsi="Arial Narrow" w:cstheme="minorBidi"/>
        </w:rPr>
        <w:t>du Contrat</w:t>
      </w:r>
      <w:r w:rsidR="006419E3" w:rsidRPr="00CD1FB5">
        <w:rPr>
          <w:rFonts w:ascii="Arial Narrow" w:hAnsi="Arial Narrow" w:cstheme="minorBidi"/>
        </w:rPr>
        <w:t xml:space="preserve"> doit intervenir d’un commun accord entre les Parties </w:t>
      </w:r>
      <w:r w:rsidR="006419E3" w:rsidRPr="00941894">
        <w:rPr>
          <w:rFonts w:ascii="Arial Narrow" w:hAnsi="Arial Narrow" w:cstheme="minorBidi"/>
        </w:rPr>
        <w:t>moyennant la signature d’un avenant</w:t>
      </w:r>
      <w:ins w:id="497" w:author="Alizée DEDIEU" w:date="2023-11-06T15:13:00Z">
        <w:r w:rsidR="003509AF" w:rsidRPr="00941894">
          <w:rPr>
            <w:rFonts w:ascii="Arial Narrow" w:hAnsi="Arial Narrow" w:cstheme="minorBidi"/>
          </w:rPr>
          <w:t xml:space="preserve"> par leurs représentants légaux</w:t>
        </w:r>
      </w:ins>
      <w:r w:rsidR="006419E3" w:rsidRPr="00941894">
        <w:rPr>
          <w:rFonts w:ascii="Arial Narrow" w:hAnsi="Arial Narrow" w:cstheme="minorBidi"/>
        </w:rPr>
        <w:t>.</w:t>
      </w:r>
    </w:p>
    <w:p w14:paraId="00BE4B3F" w14:textId="018B9EE9" w:rsidR="00EE7EFE" w:rsidRPr="00CD1FB5" w:rsidRDefault="00E75C5D" w:rsidP="00920D64">
      <w:pPr>
        <w:autoSpaceDE w:val="0"/>
        <w:autoSpaceDN w:val="0"/>
        <w:adjustRightInd w:val="0"/>
        <w:spacing w:line="240" w:lineRule="auto"/>
        <w:jc w:val="both"/>
        <w:rPr>
          <w:rFonts w:ascii="Arial Narrow" w:hAnsi="Arial Narrow" w:cstheme="minorBidi"/>
        </w:rPr>
      </w:pPr>
      <w:ins w:id="498" w:author="Alizée DEDIEU" w:date="2023-11-06T12:29:00Z">
        <w:r w:rsidRPr="00941894">
          <w:rPr>
            <w:rFonts w:ascii="Arial Narrow" w:hAnsi="Arial Narrow" w:cstheme="minorBidi"/>
          </w:rPr>
          <w:t xml:space="preserve">15.2. </w:t>
        </w:r>
      </w:ins>
      <w:r w:rsidR="00EE7EFE" w:rsidRPr="00941894">
        <w:rPr>
          <w:rFonts w:ascii="Arial Narrow" w:hAnsi="Arial Narrow" w:cstheme="minorBidi"/>
        </w:rPr>
        <w:t>Si une stipulation du présent Contrat devient nulle en vertu d’une loi, règlement ou décision judiciaire, elle sera réputée non écrite. En ce cas, les Parties devront négocier de bonne foi une clause de remplacement s’approchant le plus possible d’un point de vue juridique et économique de la stipulation frappée de nullité.</w:t>
      </w:r>
    </w:p>
    <w:p w14:paraId="1F5956DA" w14:textId="65999724" w:rsidR="00CD1FB5" w:rsidRPr="00DD454E" w:rsidRDefault="00CD1FB5" w:rsidP="000E3735">
      <w:pPr>
        <w:pStyle w:val="Titre2"/>
        <w:keepNext/>
        <w:keepLines/>
        <w:widowControl/>
        <w:numPr>
          <w:ilvl w:val="1"/>
          <w:numId w:val="0"/>
        </w:numPr>
        <w:tabs>
          <w:tab w:val="num" w:pos="576"/>
        </w:tabs>
        <w:suppressAutoHyphens/>
        <w:overflowPunct w:val="0"/>
        <w:autoSpaceDE w:val="0"/>
        <w:spacing w:after="120"/>
        <w:ind w:left="576" w:hanging="576"/>
        <w:textAlignment w:val="baseline"/>
        <w:rPr>
          <w:u w:val="single"/>
          <w:lang w:val="fr-FR"/>
        </w:rPr>
      </w:pPr>
      <w:bookmarkStart w:id="499" w:name="_Toc297643109"/>
      <w:bookmarkStart w:id="500" w:name="_Toc465250930"/>
      <w:r w:rsidRPr="00E722E3">
        <w:rPr>
          <w:u w:val="single"/>
          <w:lang w:val="fr-FR"/>
        </w:rPr>
        <w:t xml:space="preserve">Article </w:t>
      </w:r>
      <w:r w:rsidR="00351916" w:rsidRPr="00E722E3">
        <w:rPr>
          <w:u w:val="single"/>
          <w:lang w:val="fr-FR"/>
        </w:rPr>
        <w:t>16</w:t>
      </w:r>
      <w:del w:id="501" w:author="Alizée DEDIEU" w:date="2023-11-06T12:29:00Z">
        <w:r w:rsidR="00351916" w:rsidRPr="00E722E3" w:rsidDel="00E75C5D">
          <w:rPr>
            <w:u w:val="single"/>
            <w:lang w:val="fr-FR"/>
          </w:rPr>
          <w:delText xml:space="preserve"> </w:delText>
        </w:r>
      </w:del>
      <w:ins w:id="502" w:author="Alizée DEDIEU" w:date="2023-11-06T12:29:00Z">
        <w:r w:rsidR="00E75C5D">
          <w:rPr>
            <w:u w:val="single"/>
            <w:lang w:val="fr-FR"/>
          </w:rPr>
          <w:t> </w:t>
        </w:r>
      </w:ins>
      <w:r w:rsidRPr="00E722E3">
        <w:rPr>
          <w:u w:val="single"/>
          <w:lang w:val="fr-FR"/>
        </w:rPr>
        <w:t>:</w:t>
      </w:r>
      <w:r w:rsidRPr="00DD454E">
        <w:rPr>
          <w:u w:val="single"/>
          <w:lang w:val="fr-FR"/>
        </w:rPr>
        <w:t xml:space="preserve"> </w:t>
      </w:r>
      <w:bookmarkEnd w:id="499"/>
      <w:bookmarkEnd w:id="500"/>
      <w:r w:rsidRPr="00DD454E">
        <w:rPr>
          <w:u w:val="single"/>
          <w:lang w:val="fr-FR"/>
        </w:rPr>
        <w:t>Entrée en vigueur</w:t>
      </w:r>
    </w:p>
    <w:p w14:paraId="4165AE0E" w14:textId="77777777" w:rsidR="00CD1FB5" w:rsidRPr="00CD1FB5" w:rsidRDefault="0039330C" w:rsidP="00DD454E">
      <w:pPr>
        <w:autoSpaceDE w:val="0"/>
        <w:autoSpaceDN w:val="0"/>
        <w:adjustRightInd w:val="0"/>
        <w:spacing w:line="240" w:lineRule="auto"/>
        <w:jc w:val="both"/>
        <w:rPr>
          <w:rFonts w:ascii="Arial Narrow" w:hAnsi="Arial Narrow" w:cstheme="minorBidi"/>
        </w:rPr>
      </w:pPr>
      <w:r>
        <w:rPr>
          <w:rFonts w:ascii="Arial Narrow" w:hAnsi="Arial Narrow" w:cstheme="minorBidi"/>
        </w:rPr>
        <w:t xml:space="preserve">Le présent </w:t>
      </w:r>
      <w:r w:rsidR="00417467">
        <w:rPr>
          <w:rFonts w:ascii="Arial Narrow" w:hAnsi="Arial Narrow" w:cstheme="minorBidi"/>
        </w:rPr>
        <w:t>C</w:t>
      </w:r>
      <w:r>
        <w:rPr>
          <w:rFonts w:ascii="Arial Narrow" w:hAnsi="Arial Narrow" w:cstheme="minorBidi"/>
        </w:rPr>
        <w:t>ontrat</w:t>
      </w:r>
      <w:r w:rsidR="00CD1FB5" w:rsidRPr="00CD1FB5">
        <w:rPr>
          <w:rFonts w:ascii="Arial Narrow" w:hAnsi="Arial Narrow" w:cstheme="minorBidi"/>
        </w:rPr>
        <w:t xml:space="preserve"> prend effet à compter </w:t>
      </w:r>
      <w:r w:rsidR="00186EF7">
        <w:rPr>
          <w:rFonts w:ascii="Arial Narrow" w:hAnsi="Arial Narrow" w:cstheme="minorBidi"/>
        </w:rPr>
        <w:t>de sa signature par les Parties.</w:t>
      </w:r>
    </w:p>
    <w:p w14:paraId="5FD46960" w14:textId="77777777" w:rsidR="00E75C5D" w:rsidRDefault="00E75C5D" w:rsidP="00DD454E">
      <w:pPr>
        <w:spacing w:line="240" w:lineRule="auto"/>
        <w:rPr>
          <w:ins w:id="503" w:author="Alizée DEDIEU" w:date="2023-11-06T12:29:00Z"/>
          <w:rFonts w:ascii="Arial Narrow" w:hAnsi="Arial Narrow" w:cstheme="minorBidi"/>
        </w:rPr>
      </w:pPr>
    </w:p>
    <w:p w14:paraId="74D331A7" w14:textId="673E65CD" w:rsidR="00BC2B6B" w:rsidRPr="00CD1FB5" w:rsidRDefault="00BC2B6B" w:rsidP="00DD454E">
      <w:pPr>
        <w:spacing w:line="240" w:lineRule="auto"/>
        <w:rPr>
          <w:rFonts w:ascii="Arial Narrow" w:hAnsi="Arial Narrow" w:cstheme="minorBidi"/>
        </w:rPr>
      </w:pPr>
      <w:r w:rsidRPr="00CD1FB5">
        <w:rPr>
          <w:rFonts w:ascii="Arial Narrow" w:hAnsi="Arial Narrow" w:cstheme="minorBidi"/>
        </w:rPr>
        <w:t>Fait en trois exemplaires à …………, le ……</w:t>
      </w:r>
      <w:proofErr w:type="gramStart"/>
      <w:r w:rsidRPr="00CD1FB5">
        <w:rPr>
          <w:rFonts w:ascii="Arial Narrow" w:hAnsi="Arial Narrow" w:cstheme="minorBidi"/>
        </w:rPr>
        <w:t>…….</w:t>
      </w:r>
      <w:proofErr w:type="gramEnd"/>
      <w:r w:rsidRPr="00CD1FB5">
        <w:rPr>
          <w:rFonts w:ascii="Arial Narrow" w:hAnsi="Arial Narrow" w:cstheme="minorBidi"/>
        </w:rPr>
        <w:t>.</w:t>
      </w:r>
    </w:p>
    <w:p w14:paraId="6524BEAA" w14:textId="269E8EE4" w:rsidR="00277644" w:rsidRPr="00E75C5D" w:rsidRDefault="00AA03A0" w:rsidP="009B3102">
      <w:pPr>
        <w:spacing w:after="0" w:line="240" w:lineRule="auto"/>
        <w:ind w:firstLine="708"/>
        <w:jc w:val="both"/>
        <w:rPr>
          <w:rFonts w:ascii="Arial Narrow" w:hAnsi="Arial Narrow"/>
          <w:b/>
          <w:color w:val="000000"/>
          <w:sz w:val="28"/>
          <w:u w:val="single"/>
          <w:lang w:val="en-GB"/>
          <w:rPrChange w:id="504" w:author="Alizée DEDIEU" w:date="2023-11-06T12:30:00Z">
            <w:rPr>
              <w:rFonts w:ascii="Arial Narrow" w:hAnsi="Arial Narrow"/>
              <w:b/>
              <w:color w:val="000000"/>
              <w:sz w:val="28"/>
              <w:u w:val="single"/>
            </w:rPr>
          </w:rPrChange>
        </w:rPr>
      </w:pPr>
      <w:proofErr w:type="spellStart"/>
      <w:r w:rsidRPr="003509AF">
        <w:rPr>
          <w:rFonts w:ascii="Arial Narrow" w:hAnsi="Arial Narrow" w:cs="Arial"/>
          <w:b/>
          <w:sz w:val="28"/>
          <w:szCs w:val="28"/>
          <w:lang w:val="en-GB"/>
        </w:rPr>
        <w:t>TLS</w:t>
      </w:r>
      <w:ins w:id="505" w:author="Alizée DEDIEU" w:date="2023-11-06T12:30:00Z">
        <w:r w:rsidR="00E75C5D" w:rsidRPr="003509AF">
          <w:rPr>
            <w:rFonts w:ascii="Arial Narrow" w:hAnsi="Arial Narrow" w:cs="Arial"/>
            <w:b/>
            <w:sz w:val="28"/>
            <w:szCs w:val="28"/>
            <w:lang w:val="en-GB"/>
          </w:rPr>
          <w:t>c</w:t>
        </w:r>
      </w:ins>
      <w:del w:id="506" w:author="Alizée DEDIEU" w:date="2023-11-06T12:30:00Z">
        <w:r w:rsidRPr="003509AF" w:rsidDel="00E75C5D">
          <w:rPr>
            <w:rFonts w:ascii="Arial Narrow" w:hAnsi="Arial Narrow" w:cs="Arial"/>
            <w:b/>
            <w:sz w:val="28"/>
            <w:szCs w:val="28"/>
            <w:lang w:val="en-GB"/>
          </w:rPr>
          <w:delText>C</w:delText>
        </w:r>
      </w:del>
      <w:r w:rsidRPr="003509AF">
        <w:rPr>
          <w:rFonts w:ascii="Arial Narrow" w:hAnsi="Arial Narrow" w:cs="Arial"/>
          <w:b/>
          <w:sz w:val="28"/>
          <w:szCs w:val="28"/>
          <w:lang w:val="en-GB"/>
        </w:rPr>
        <w:t>ontact</w:t>
      </w:r>
      <w:proofErr w:type="spellEnd"/>
      <w:ins w:id="507" w:author="Alizée DEDIEU" w:date="2023-11-06T12:30:00Z">
        <w:r w:rsidR="00E75C5D" w:rsidRPr="003509AF">
          <w:rPr>
            <w:rFonts w:ascii="Arial Narrow" w:hAnsi="Arial Narrow" w:cs="Arial"/>
            <w:b/>
            <w:sz w:val="28"/>
            <w:szCs w:val="28"/>
            <w:lang w:val="en-GB"/>
          </w:rPr>
          <w:t xml:space="preserve"> </w:t>
        </w:r>
      </w:ins>
      <w:r w:rsidRPr="003509AF">
        <w:rPr>
          <w:rFonts w:ascii="Arial Narrow" w:hAnsi="Arial Narrow" w:cs="Arial"/>
          <w:b/>
          <w:sz w:val="28"/>
          <w:szCs w:val="28"/>
          <w:lang w:val="en-GB"/>
        </w:rPr>
        <w:tab/>
      </w:r>
      <w:r w:rsidR="00277644" w:rsidRPr="003509AF">
        <w:rPr>
          <w:rFonts w:ascii="Arial Narrow" w:hAnsi="Arial Narrow" w:cs="Arial"/>
          <w:b/>
          <w:sz w:val="28"/>
          <w:szCs w:val="28"/>
          <w:lang w:val="en-GB"/>
        </w:rPr>
        <w:t>Senegal</w:t>
      </w:r>
      <w:ins w:id="508" w:author="Alizée DEDIEU" w:date="2023-11-06T12:30:00Z">
        <w:r w:rsidR="00E75C5D" w:rsidRPr="003509AF">
          <w:rPr>
            <w:rFonts w:ascii="Arial Narrow" w:hAnsi="Arial Narrow" w:cs="Arial"/>
            <w:b/>
            <w:sz w:val="28"/>
            <w:szCs w:val="28"/>
            <w:lang w:val="en-GB"/>
          </w:rPr>
          <w:t xml:space="preserve"> SUA</w:t>
        </w:r>
        <w:r w:rsidR="00E75C5D">
          <w:rPr>
            <w:rFonts w:ascii="Arial Narrow" w:hAnsi="Arial Narrow" w:cs="Arial"/>
            <w:b/>
            <w:sz w:val="28"/>
            <w:szCs w:val="28"/>
            <w:lang w:val="en-GB"/>
          </w:rPr>
          <w:t>RL</w:t>
        </w:r>
      </w:ins>
      <w:r w:rsidRPr="00E75C5D">
        <w:rPr>
          <w:rFonts w:ascii="Arial Narrow" w:hAnsi="Arial Narrow" w:cs="Arial"/>
          <w:b/>
          <w:sz w:val="28"/>
          <w:szCs w:val="28"/>
          <w:lang w:val="en-GB"/>
          <w:rPrChange w:id="509" w:author="Alizée DEDIEU" w:date="2023-11-06T12:30:00Z">
            <w:rPr>
              <w:rFonts w:ascii="Arial Narrow" w:hAnsi="Arial Narrow" w:cs="Arial"/>
              <w:b/>
              <w:sz w:val="28"/>
              <w:szCs w:val="28"/>
            </w:rPr>
          </w:rPrChange>
        </w:rPr>
        <w:tab/>
      </w:r>
      <w:r w:rsidRPr="00E75C5D">
        <w:rPr>
          <w:rFonts w:ascii="Arial Narrow" w:hAnsi="Arial Narrow" w:cs="Arial"/>
          <w:b/>
          <w:sz w:val="28"/>
          <w:szCs w:val="28"/>
          <w:lang w:val="en-GB"/>
          <w:rPrChange w:id="510" w:author="Alizée DEDIEU" w:date="2023-11-06T12:30:00Z">
            <w:rPr>
              <w:rFonts w:ascii="Arial Narrow" w:hAnsi="Arial Narrow" w:cs="Arial"/>
              <w:b/>
              <w:sz w:val="28"/>
              <w:szCs w:val="28"/>
            </w:rPr>
          </w:rPrChange>
        </w:rPr>
        <w:tab/>
      </w:r>
      <w:r w:rsidRPr="00E75C5D">
        <w:rPr>
          <w:rFonts w:ascii="Arial Narrow" w:hAnsi="Arial Narrow" w:cs="Arial"/>
          <w:b/>
          <w:sz w:val="28"/>
          <w:szCs w:val="28"/>
          <w:lang w:val="en-GB"/>
          <w:rPrChange w:id="511" w:author="Alizée DEDIEU" w:date="2023-11-06T12:30:00Z">
            <w:rPr>
              <w:rFonts w:ascii="Arial Narrow" w:hAnsi="Arial Narrow" w:cs="Arial"/>
              <w:b/>
              <w:sz w:val="28"/>
              <w:szCs w:val="28"/>
            </w:rPr>
          </w:rPrChange>
        </w:rPr>
        <w:tab/>
      </w:r>
      <w:del w:id="512" w:author="Alizée DEDIEU" w:date="2023-11-06T15:13:00Z">
        <w:r w:rsidRPr="00E75C5D" w:rsidDel="003509AF">
          <w:rPr>
            <w:rFonts w:ascii="Arial Narrow" w:hAnsi="Arial Narrow" w:cs="Arial"/>
            <w:b/>
            <w:sz w:val="28"/>
            <w:szCs w:val="28"/>
            <w:lang w:val="en-GB"/>
            <w:rPrChange w:id="513" w:author="Alizée DEDIEU" w:date="2023-11-06T12:30:00Z">
              <w:rPr>
                <w:rFonts w:ascii="Arial Narrow" w:hAnsi="Arial Narrow" w:cs="Arial"/>
                <w:b/>
                <w:sz w:val="28"/>
                <w:szCs w:val="28"/>
              </w:rPr>
            </w:rPrChange>
          </w:rPr>
          <w:tab/>
        </w:r>
        <w:r w:rsidR="00BC2B6B" w:rsidRPr="00E75C5D" w:rsidDel="003509AF">
          <w:rPr>
            <w:rFonts w:ascii="Arial Narrow" w:hAnsi="Arial Narrow" w:cs="Arial"/>
            <w:b/>
            <w:sz w:val="28"/>
            <w:szCs w:val="28"/>
            <w:lang w:val="en-GB"/>
            <w:rPrChange w:id="514" w:author="Alizée DEDIEU" w:date="2023-11-06T12:30:00Z">
              <w:rPr>
                <w:rFonts w:ascii="Arial Narrow" w:hAnsi="Arial Narrow" w:cs="Arial"/>
                <w:b/>
                <w:sz w:val="28"/>
                <w:szCs w:val="28"/>
              </w:rPr>
            </w:rPrChange>
          </w:rPr>
          <w:tab/>
        </w:r>
      </w:del>
      <w:r w:rsidR="00BC2B6B" w:rsidRPr="00E75C5D">
        <w:rPr>
          <w:rFonts w:ascii="Arial Narrow" w:hAnsi="Arial Narrow" w:cs="Arial"/>
          <w:b/>
          <w:sz w:val="28"/>
          <w:szCs w:val="28"/>
          <w:lang w:val="en-GB"/>
          <w:rPrChange w:id="515" w:author="Alizée DEDIEU" w:date="2023-11-06T12:30:00Z">
            <w:rPr>
              <w:rFonts w:ascii="Arial Narrow" w:hAnsi="Arial Narrow" w:cs="Arial"/>
              <w:b/>
              <w:sz w:val="28"/>
              <w:szCs w:val="28"/>
            </w:rPr>
          </w:rPrChange>
        </w:rPr>
        <w:t xml:space="preserve">Wafacash </w:t>
      </w:r>
      <w:del w:id="516" w:author="Alizée DEDIEU" w:date="2023-11-06T15:13:00Z">
        <w:r w:rsidR="00EE7EFE" w:rsidRPr="00E75C5D" w:rsidDel="003509AF">
          <w:rPr>
            <w:rFonts w:ascii="Arial Narrow" w:hAnsi="Arial Narrow" w:cs="Arial"/>
            <w:b/>
            <w:sz w:val="28"/>
            <w:szCs w:val="28"/>
            <w:lang w:val="en-GB"/>
            <w:rPrChange w:id="517" w:author="Alizée DEDIEU" w:date="2023-11-06T12:30:00Z">
              <w:rPr>
                <w:rFonts w:ascii="Arial Narrow" w:hAnsi="Arial Narrow" w:cs="Arial"/>
                <w:b/>
                <w:sz w:val="28"/>
                <w:szCs w:val="28"/>
              </w:rPr>
            </w:rPrChange>
          </w:rPr>
          <w:delText xml:space="preserve"> </w:delText>
        </w:r>
      </w:del>
      <w:r w:rsidR="00EE7EFE" w:rsidRPr="00E75C5D">
        <w:rPr>
          <w:rFonts w:ascii="Arial Narrow" w:hAnsi="Arial Narrow" w:cs="Arial"/>
          <w:b/>
          <w:sz w:val="28"/>
          <w:szCs w:val="28"/>
          <w:lang w:val="en-GB"/>
          <w:rPrChange w:id="518" w:author="Alizée DEDIEU" w:date="2023-11-06T12:30:00Z">
            <w:rPr>
              <w:rFonts w:ascii="Arial Narrow" w:hAnsi="Arial Narrow" w:cs="Arial"/>
              <w:b/>
              <w:sz w:val="28"/>
              <w:szCs w:val="28"/>
            </w:rPr>
          </w:rPrChange>
        </w:rPr>
        <w:t>West Africa</w:t>
      </w:r>
    </w:p>
    <w:p w14:paraId="4DB36848" w14:textId="77777777" w:rsidR="00277644" w:rsidRPr="00E75C5D" w:rsidRDefault="00277644" w:rsidP="00DD454E">
      <w:pPr>
        <w:spacing w:after="0" w:line="240" w:lineRule="auto"/>
        <w:jc w:val="center"/>
        <w:rPr>
          <w:lang w:val="en-GB"/>
          <w:rPrChange w:id="519" w:author="Alizée DEDIEU" w:date="2023-11-06T12:30:00Z">
            <w:rPr/>
          </w:rPrChange>
        </w:rPr>
      </w:pPr>
    </w:p>
    <w:p w14:paraId="76B47AE7" w14:textId="77777777" w:rsidR="00EE7EFE" w:rsidRPr="00E75C5D" w:rsidRDefault="00EE7EFE" w:rsidP="00DD454E">
      <w:pPr>
        <w:spacing w:after="0" w:line="240" w:lineRule="auto"/>
        <w:jc w:val="center"/>
        <w:rPr>
          <w:lang w:val="en-GB"/>
          <w:rPrChange w:id="520" w:author="Alizée DEDIEU" w:date="2023-11-06T12:30:00Z">
            <w:rPr/>
          </w:rPrChange>
        </w:rPr>
      </w:pPr>
    </w:p>
    <w:p w14:paraId="04DBED94" w14:textId="77777777" w:rsidR="00EE7EFE" w:rsidRPr="00E75C5D" w:rsidRDefault="00EE7EFE" w:rsidP="00DD454E">
      <w:pPr>
        <w:spacing w:after="0" w:line="240" w:lineRule="auto"/>
        <w:jc w:val="center"/>
        <w:rPr>
          <w:lang w:val="en-GB"/>
          <w:rPrChange w:id="521" w:author="Alizée DEDIEU" w:date="2023-11-06T12:30:00Z">
            <w:rPr/>
          </w:rPrChange>
        </w:rPr>
      </w:pPr>
    </w:p>
    <w:p w14:paraId="0435EB69" w14:textId="77777777" w:rsidR="00EE7EFE" w:rsidRPr="00E75C5D" w:rsidRDefault="00EE7EFE" w:rsidP="00DD454E">
      <w:pPr>
        <w:spacing w:after="0" w:line="240" w:lineRule="auto"/>
        <w:jc w:val="center"/>
        <w:rPr>
          <w:lang w:val="en-GB"/>
          <w:rPrChange w:id="522" w:author="Alizée DEDIEU" w:date="2023-11-06T12:30:00Z">
            <w:rPr/>
          </w:rPrChange>
        </w:rPr>
      </w:pPr>
    </w:p>
    <w:p w14:paraId="2394C7CE" w14:textId="77777777" w:rsidR="00EE7EFE" w:rsidRPr="00E75C5D" w:rsidRDefault="00EE7EFE" w:rsidP="00DD454E">
      <w:pPr>
        <w:spacing w:after="0" w:line="240" w:lineRule="auto"/>
        <w:jc w:val="center"/>
        <w:rPr>
          <w:lang w:val="en-GB"/>
          <w:rPrChange w:id="523" w:author="Alizée DEDIEU" w:date="2023-11-06T12:30:00Z">
            <w:rPr/>
          </w:rPrChange>
        </w:rPr>
      </w:pPr>
    </w:p>
    <w:p w14:paraId="1DC1E734" w14:textId="77777777" w:rsidR="00EE7EFE" w:rsidRPr="00E75C5D" w:rsidRDefault="00EE7EFE" w:rsidP="00DD454E">
      <w:pPr>
        <w:spacing w:after="0" w:line="240" w:lineRule="auto"/>
        <w:jc w:val="center"/>
        <w:rPr>
          <w:lang w:val="en-GB"/>
          <w:rPrChange w:id="524" w:author="Alizée DEDIEU" w:date="2023-11-06T12:30:00Z">
            <w:rPr/>
          </w:rPrChange>
        </w:rPr>
      </w:pPr>
    </w:p>
    <w:p w14:paraId="32CF86AA" w14:textId="77777777" w:rsidR="00EE7EFE" w:rsidRPr="00E75C5D" w:rsidRDefault="00EE7EFE" w:rsidP="00DD454E">
      <w:pPr>
        <w:spacing w:after="0" w:line="240" w:lineRule="auto"/>
        <w:jc w:val="center"/>
        <w:rPr>
          <w:lang w:val="en-GB"/>
          <w:rPrChange w:id="525" w:author="Alizée DEDIEU" w:date="2023-11-06T12:30:00Z">
            <w:rPr/>
          </w:rPrChange>
        </w:rPr>
      </w:pPr>
    </w:p>
    <w:p w14:paraId="5E6DFA41" w14:textId="77777777" w:rsidR="00EE7EFE" w:rsidRPr="00E75C5D" w:rsidRDefault="00EE7EFE" w:rsidP="00DD454E">
      <w:pPr>
        <w:spacing w:after="0" w:line="240" w:lineRule="auto"/>
        <w:jc w:val="center"/>
        <w:rPr>
          <w:lang w:val="en-GB"/>
          <w:rPrChange w:id="526" w:author="Alizée DEDIEU" w:date="2023-11-06T12:30:00Z">
            <w:rPr/>
          </w:rPrChange>
        </w:rPr>
      </w:pPr>
    </w:p>
    <w:p w14:paraId="3C2668EE" w14:textId="77777777" w:rsidR="00EE7EFE" w:rsidRPr="00E75C5D" w:rsidRDefault="00EE7EFE" w:rsidP="00DD454E">
      <w:pPr>
        <w:spacing w:after="0" w:line="240" w:lineRule="auto"/>
        <w:jc w:val="center"/>
        <w:rPr>
          <w:lang w:val="en-GB"/>
          <w:rPrChange w:id="527" w:author="Alizée DEDIEU" w:date="2023-11-06T12:30:00Z">
            <w:rPr/>
          </w:rPrChange>
        </w:rPr>
      </w:pPr>
    </w:p>
    <w:p w14:paraId="289439B8" w14:textId="77777777" w:rsidR="00EE7EFE" w:rsidRPr="00E75C5D" w:rsidRDefault="00EE7EFE" w:rsidP="00DD454E">
      <w:pPr>
        <w:spacing w:after="0" w:line="240" w:lineRule="auto"/>
        <w:jc w:val="center"/>
        <w:rPr>
          <w:lang w:val="en-GB"/>
          <w:rPrChange w:id="528" w:author="Alizée DEDIEU" w:date="2023-11-06T12:30:00Z">
            <w:rPr/>
          </w:rPrChange>
        </w:rPr>
      </w:pPr>
    </w:p>
    <w:p w14:paraId="597717B7" w14:textId="77777777" w:rsidR="00EE7EFE" w:rsidRPr="00E75C5D" w:rsidRDefault="00EE7EFE" w:rsidP="00DD454E">
      <w:pPr>
        <w:spacing w:after="0" w:line="240" w:lineRule="auto"/>
        <w:jc w:val="center"/>
        <w:rPr>
          <w:lang w:val="en-GB"/>
          <w:rPrChange w:id="529" w:author="Alizée DEDIEU" w:date="2023-11-06T12:30:00Z">
            <w:rPr/>
          </w:rPrChange>
        </w:rPr>
      </w:pPr>
    </w:p>
    <w:p w14:paraId="48D5B972" w14:textId="7C83A013" w:rsidR="00EE7EFE" w:rsidRDefault="00EE7EFE" w:rsidP="00DD454E">
      <w:pPr>
        <w:spacing w:after="0" w:line="240" w:lineRule="auto"/>
        <w:jc w:val="center"/>
        <w:rPr>
          <w:ins w:id="530" w:author="Alizée DEDIEU" w:date="2023-11-06T15:23:00Z"/>
          <w:lang w:val="en-GB"/>
        </w:rPr>
      </w:pPr>
    </w:p>
    <w:p w14:paraId="60A0FECC" w14:textId="3B07BACC" w:rsidR="008927D5" w:rsidRDefault="008927D5" w:rsidP="00DD454E">
      <w:pPr>
        <w:spacing w:after="0" w:line="240" w:lineRule="auto"/>
        <w:jc w:val="center"/>
        <w:rPr>
          <w:ins w:id="531" w:author="Alizée DEDIEU" w:date="2023-11-06T15:23:00Z"/>
          <w:lang w:val="en-GB"/>
        </w:rPr>
      </w:pPr>
    </w:p>
    <w:p w14:paraId="3295FE40" w14:textId="7F5AF15F" w:rsidR="008927D5" w:rsidRDefault="008927D5" w:rsidP="00DD454E">
      <w:pPr>
        <w:spacing w:after="0" w:line="240" w:lineRule="auto"/>
        <w:jc w:val="center"/>
        <w:rPr>
          <w:ins w:id="532" w:author="Alizée DEDIEU" w:date="2023-11-06T15:23:00Z"/>
          <w:lang w:val="en-GB"/>
        </w:rPr>
      </w:pPr>
    </w:p>
    <w:p w14:paraId="5EEAC8AA" w14:textId="647220B7" w:rsidR="008927D5" w:rsidRDefault="008927D5" w:rsidP="00DD454E">
      <w:pPr>
        <w:spacing w:after="0" w:line="240" w:lineRule="auto"/>
        <w:jc w:val="center"/>
        <w:rPr>
          <w:ins w:id="533" w:author="Alizée DEDIEU" w:date="2023-11-06T15:23:00Z"/>
          <w:lang w:val="en-GB"/>
        </w:rPr>
      </w:pPr>
    </w:p>
    <w:p w14:paraId="095DE6EC" w14:textId="009FD83B" w:rsidR="008927D5" w:rsidRDefault="008927D5" w:rsidP="00DD454E">
      <w:pPr>
        <w:spacing w:after="0" w:line="240" w:lineRule="auto"/>
        <w:jc w:val="center"/>
        <w:rPr>
          <w:ins w:id="534" w:author="Alizée DEDIEU" w:date="2023-11-06T15:23:00Z"/>
          <w:lang w:val="en-GB"/>
        </w:rPr>
      </w:pPr>
    </w:p>
    <w:p w14:paraId="0F36F43A" w14:textId="77777777" w:rsidR="008927D5" w:rsidRPr="00941894" w:rsidRDefault="008927D5" w:rsidP="00DD454E">
      <w:pPr>
        <w:spacing w:after="0" w:line="240" w:lineRule="auto"/>
        <w:jc w:val="center"/>
        <w:rPr>
          <w:lang w:val="en-GB"/>
        </w:rPr>
      </w:pPr>
    </w:p>
    <w:p w14:paraId="4A382ED1" w14:textId="77777777" w:rsidR="00EE7EFE" w:rsidRPr="00941894" w:rsidRDefault="00EE7EFE" w:rsidP="00DD454E">
      <w:pPr>
        <w:spacing w:after="0" w:line="240" w:lineRule="auto"/>
        <w:jc w:val="center"/>
        <w:rPr>
          <w:lang w:val="en-GB"/>
        </w:rPr>
      </w:pPr>
    </w:p>
    <w:p w14:paraId="6868F10C" w14:textId="77777777" w:rsidR="00EE7EFE" w:rsidRPr="00941894" w:rsidRDefault="00EE7EFE" w:rsidP="00DD454E">
      <w:pPr>
        <w:spacing w:after="0" w:line="240" w:lineRule="auto"/>
        <w:jc w:val="center"/>
        <w:rPr>
          <w:lang w:val="en-GB"/>
        </w:rPr>
      </w:pPr>
    </w:p>
    <w:p w14:paraId="1CF4537F" w14:textId="77777777" w:rsidR="00EE7EFE" w:rsidRPr="00941894" w:rsidRDefault="00EE7EFE" w:rsidP="00DD454E">
      <w:pPr>
        <w:spacing w:after="0" w:line="240" w:lineRule="auto"/>
        <w:jc w:val="center"/>
        <w:rPr>
          <w:lang w:val="en-GB"/>
        </w:rPr>
      </w:pPr>
    </w:p>
    <w:p w14:paraId="6433E575" w14:textId="16AF570F" w:rsidR="00EE7EFE" w:rsidRPr="00941894" w:rsidDel="003509AF" w:rsidRDefault="00EE7EFE" w:rsidP="00DD454E">
      <w:pPr>
        <w:spacing w:after="0" w:line="240" w:lineRule="auto"/>
        <w:jc w:val="center"/>
        <w:rPr>
          <w:del w:id="535" w:author="Alizée DEDIEU" w:date="2023-11-06T15:13:00Z"/>
          <w:lang w:val="en-GB"/>
        </w:rPr>
      </w:pPr>
    </w:p>
    <w:p w14:paraId="35F6ADCB" w14:textId="73CC58F6" w:rsidR="00EE7EFE" w:rsidRPr="00941894" w:rsidDel="003509AF" w:rsidRDefault="00EE7EFE" w:rsidP="00DD454E">
      <w:pPr>
        <w:spacing w:after="0" w:line="240" w:lineRule="auto"/>
        <w:jc w:val="center"/>
        <w:rPr>
          <w:del w:id="536" w:author="Alizée DEDIEU" w:date="2023-11-06T15:13:00Z"/>
          <w:lang w:val="en-GB"/>
        </w:rPr>
      </w:pPr>
    </w:p>
    <w:p w14:paraId="53761AFD" w14:textId="038F5F46" w:rsidR="00EE7EFE" w:rsidRPr="00941894" w:rsidDel="003509AF" w:rsidRDefault="00EE7EFE" w:rsidP="00DD454E">
      <w:pPr>
        <w:spacing w:after="0" w:line="240" w:lineRule="auto"/>
        <w:jc w:val="center"/>
        <w:rPr>
          <w:del w:id="537" w:author="Alizée DEDIEU" w:date="2023-11-06T15:13:00Z"/>
          <w:lang w:val="en-GB"/>
        </w:rPr>
      </w:pPr>
    </w:p>
    <w:p w14:paraId="74F6385E" w14:textId="791EA171" w:rsidR="00EE7EFE" w:rsidRPr="00941894" w:rsidDel="003509AF" w:rsidRDefault="00EE7EFE" w:rsidP="00DD454E">
      <w:pPr>
        <w:spacing w:after="0" w:line="240" w:lineRule="auto"/>
        <w:jc w:val="center"/>
        <w:rPr>
          <w:del w:id="538" w:author="Alizée DEDIEU" w:date="2023-11-06T15:13:00Z"/>
          <w:lang w:val="en-GB"/>
        </w:rPr>
      </w:pPr>
    </w:p>
    <w:p w14:paraId="24DD73E6" w14:textId="77777777" w:rsidR="00EE7EFE" w:rsidRPr="00941894" w:rsidDel="003509AF" w:rsidRDefault="00EE7EFE" w:rsidP="00DD454E">
      <w:pPr>
        <w:spacing w:after="0" w:line="240" w:lineRule="auto"/>
        <w:jc w:val="center"/>
        <w:rPr>
          <w:del w:id="539" w:author="Alizée DEDIEU" w:date="2023-11-06T15:13:00Z"/>
          <w:lang w:val="en-GB"/>
        </w:rPr>
      </w:pPr>
    </w:p>
    <w:p w14:paraId="5EB3FADF" w14:textId="77777777" w:rsidR="00EE7EFE" w:rsidRPr="00941894" w:rsidDel="003509AF" w:rsidRDefault="00EE7EFE" w:rsidP="00DD454E">
      <w:pPr>
        <w:spacing w:after="0" w:line="240" w:lineRule="auto"/>
        <w:jc w:val="center"/>
        <w:rPr>
          <w:del w:id="540" w:author="Alizée DEDIEU" w:date="2023-11-06T15:13:00Z"/>
          <w:lang w:val="en-GB"/>
        </w:rPr>
      </w:pPr>
    </w:p>
    <w:p w14:paraId="39AC1F51" w14:textId="77777777" w:rsidR="00EE7EFE" w:rsidRPr="00941894" w:rsidDel="003509AF" w:rsidRDefault="00EE7EFE" w:rsidP="00DD454E">
      <w:pPr>
        <w:spacing w:after="0" w:line="240" w:lineRule="auto"/>
        <w:jc w:val="center"/>
        <w:rPr>
          <w:del w:id="541" w:author="Alizée DEDIEU" w:date="2023-11-06T15:13:00Z"/>
          <w:lang w:val="en-GB"/>
        </w:rPr>
      </w:pPr>
    </w:p>
    <w:p w14:paraId="1B3A4C42" w14:textId="77777777" w:rsidR="00EE7EFE" w:rsidRPr="00941894" w:rsidDel="003509AF" w:rsidRDefault="00EE7EFE" w:rsidP="00DD454E">
      <w:pPr>
        <w:spacing w:after="0" w:line="240" w:lineRule="auto"/>
        <w:jc w:val="center"/>
        <w:rPr>
          <w:del w:id="542" w:author="Alizée DEDIEU" w:date="2023-11-06T15:13:00Z"/>
          <w:lang w:val="en-GB"/>
        </w:rPr>
      </w:pPr>
    </w:p>
    <w:p w14:paraId="268C2DAF" w14:textId="77777777" w:rsidR="00EE7EFE" w:rsidRPr="00941894" w:rsidDel="003509AF" w:rsidRDefault="00EE7EFE" w:rsidP="00DD454E">
      <w:pPr>
        <w:spacing w:after="0" w:line="240" w:lineRule="auto"/>
        <w:jc w:val="center"/>
        <w:rPr>
          <w:del w:id="543" w:author="Alizée DEDIEU" w:date="2023-11-06T15:13:00Z"/>
          <w:lang w:val="en-GB"/>
        </w:rPr>
      </w:pPr>
    </w:p>
    <w:p w14:paraId="6AC164C5" w14:textId="77777777" w:rsidR="00EE7EFE" w:rsidRPr="00941894" w:rsidDel="003509AF" w:rsidRDefault="00EE7EFE" w:rsidP="00DD454E">
      <w:pPr>
        <w:spacing w:after="0" w:line="240" w:lineRule="auto"/>
        <w:jc w:val="center"/>
        <w:rPr>
          <w:del w:id="544" w:author="Alizée DEDIEU" w:date="2023-11-06T15:13:00Z"/>
          <w:lang w:val="en-GB"/>
        </w:rPr>
      </w:pPr>
    </w:p>
    <w:p w14:paraId="1843BD60" w14:textId="77777777" w:rsidR="00EE7EFE" w:rsidRPr="00941894" w:rsidDel="003509AF" w:rsidRDefault="00EE7EFE" w:rsidP="00DD454E">
      <w:pPr>
        <w:spacing w:after="0" w:line="240" w:lineRule="auto"/>
        <w:jc w:val="center"/>
        <w:rPr>
          <w:del w:id="545" w:author="Alizée DEDIEU" w:date="2023-11-06T15:13:00Z"/>
          <w:lang w:val="en-GB"/>
        </w:rPr>
      </w:pPr>
    </w:p>
    <w:p w14:paraId="79C4BD40" w14:textId="77777777" w:rsidR="00EE7EFE" w:rsidRPr="00941894" w:rsidDel="003509AF" w:rsidRDefault="00EE7EFE" w:rsidP="00DD454E">
      <w:pPr>
        <w:spacing w:after="0" w:line="240" w:lineRule="auto"/>
        <w:jc w:val="center"/>
        <w:rPr>
          <w:del w:id="546" w:author="Alizée DEDIEU" w:date="2023-11-06T15:13:00Z"/>
          <w:lang w:val="en-GB"/>
        </w:rPr>
      </w:pPr>
    </w:p>
    <w:p w14:paraId="0B9D34FE" w14:textId="77777777" w:rsidR="00EE7EFE" w:rsidRPr="00941894" w:rsidDel="003509AF" w:rsidRDefault="00EE7EFE" w:rsidP="00DD454E">
      <w:pPr>
        <w:spacing w:after="0" w:line="240" w:lineRule="auto"/>
        <w:jc w:val="center"/>
        <w:rPr>
          <w:del w:id="547" w:author="Alizée DEDIEU" w:date="2023-11-06T15:13:00Z"/>
          <w:lang w:val="en-GB"/>
        </w:rPr>
      </w:pPr>
    </w:p>
    <w:p w14:paraId="2906A7C0" w14:textId="77777777" w:rsidR="00EE7EFE" w:rsidRPr="00941894" w:rsidDel="003509AF" w:rsidRDefault="00EE7EFE" w:rsidP="00DD454E">
      <w:pPr>
        <w:spacing w:after="0" w:line="240" w:lineRule="auto"/>
        <w:jc w:val="center"/>
        <w:rPr>
          <w:del w:id="548" w:author="Alizée DEDIEU" w:date="2023-11-06T15:13:00Z"/>
          <w:lang w:val="en-GB"/>
        </w:rPr>
      </w:pPr>
    </w:p>
    <w:p w14:paraId="7F5E426B" w14:textId="77777777" w:rsidR="00EE7EFE" w:rsidRPr="00941894" w:rsidDel="003509AF" w:rsidRDefault="00EE7EFE" w:rsidP="00DD454E">
      <w:pPr>
        <w:spacing w:after="0" w:line="240" w:lineRule="auto"/>
        <w:jc w:val="center"/>
        <w:rPr>
          <w:del w:id="549" w:author="Alizée DEDIEU" w:date="2023-11-06T15:13:00Z"/>
          <w:lang w:val="en-GB"/>
        </w:rPr>
      </w:pPr>
    </w:p>
    <w:p w14:paraId="5E27029F" w14:textId="77777777" w:rsidR="00EE7EFE" w:rsidRPr="00941894" w:rsidDel="003509AF" w:rsidRDefault="00EE7EFE" w:rsidP="00DD454E">
      <w:pPr>
        <w:spacing w:after="0" w:line="240" w:lineRule="auto"/>
        <w:jc w:val="center"/>
        <w:rPr>
          <w:del w:id="550" w:author="Alizée DEDIEU" w:date="2023-11-06T15:13:00Z"/>
          <w:lang w:val="en-GB"/>
        </w:rPr>
      </w:pPr>
    </w:p>
    <w:p w14:paraId="199C826E" w14:textId="77777777" w:rsidR="00EE7EFE" w:rsidRPr="00941894" w:rsidDel="003509AF" w:rsidRDefault="00EE7EFE" w:rsidP="00DD454E">
      <w:pPr>
        <w:spacing w:after="0" w:line="240" w:lineRule="auto"/>
        <w:jc w:val="center"/>
        <w:rPr>
          <w:del w:id="551" w:author="Alizée DEDIEU" w:date="2023-11-06T15:13:00Z"/>
          <w:lang w:val="en-GB"/>
        </w:rPr>
      </w:pPr>
    </w:p>
    <w:p w14:paraId="24446252" w14:textId="77777777" w:rsidR="00EE7EFE" w:rsidRPr="00941894" w:rsidDel="003509AF" w:rsidRDefault="00EE7EFE" w:rsidP="00DD454E">
      <w:pPr>
        <w:spacing w:after="0" w:line="240" w:lineRule="auto"/>
        <w:jc w:val="center"/>
        <w:rPr>
          <w:del w:id="552" w:author="Alizée DEDIEU" w:date="2023-11-06T15:13:00Z"/>
          <w:lang w:val="en-GB"/>
        </w:rPr>
      </w:pPr>
    </w:p>
    <w:p w14:paraId="6E7CABA5" w14:textId="77777777" w:rsidR="00EE7EFE" w:rsidRPr="00941894" w:rsidDel="003509AF" w:rsidRDefault="00EE7EFE" w:rsidP="00DD454E">
      <w:pPr>
        <w:spacing w:after="0" w:line="240" w:lineRule="auto"/>
        <w:jc w:val="center"/>
        <w:rPr>
          <w:del w:id="553" w:author="Alizée DEDIEU" w:date="2023-11-06T15:13:00Z"/>
          <w:lang w:val="en-GB"/>
        </w:rPr>
      </w:pPr>
    </w:p>
    <w:p w14:paraId="3FD1BA33" w14:textId="77777777" w:rsidR="00EE7EFE" w:rsidRPr="00941894" w:rsidDel="003509AF" w:rsidRDefault="00EE7EFE" w:rsidP="00DD454E">
      <w:pPr>
        <w:spacing w:after="0" w:line="240" w:lineRule="auto"/>
        <w:jc w:val="center"/>
        <w:rPr>
          <w:del w:id="554" w:author="Alizée DEDIEU" w:date="2023-11-06T15:13:00Z"/>
          <w:lang w:val="en-GB"/>
        </w:rPr>
      </w:pPr>
    </w:p>
    <w:p w14:paraId="6BE107AC" w14:textId="77777777" w:rsidR="00EE7EFE" w:rsidRPr="00941894" w:rsidDel="003509AF" w:rsidRDefault="00EE7EFE" w:rsidP="00DD454E">
      <w:pPr>
        <w:spacing w:after="0" w:line="240" w:lineRule="auto"/>
        <w:jc w:val="center"/>
        <w:rPr>
          <w:del w:id="555" w:author="Alizée DEDIEU" w:date="2023-11-06T15:13:00Z"/>
          <w:lang w:val="en-GB"/>
        </w:rPr>
      </w:pPr>
    </w:p>
    <w:p w14:paraId="32F046D3" w14:textId="77777777" w:rsidR="00EE7EFE" w:rsidRPr="00941894" w:rsidDel="003509AF" w:rsidRDefault="00EE7EFE" w:rsidP="00DD454E">
      <w:pPr>
        <w:spacing w:after="0" w:line="240" w:lineRule="auto"/>
        <w:jc w:val="center"/>
        <w:rPr>
          <w:del w:id="556" w:author="Alizée DEDIEU" w:date="2023-11-06T15:13:00Z"/>
          <w:lang w:val="en-GB"/>
        </w:rPr>
      </w:pPr>
    </w:p>
    <w:p w14:paraId="46D9D183" w14:textId="77777777" w:rsidR="00EE7EFE" w:rsidRPr="00941894" w:rsidDel="003509AF" w:rsidRDefault="00EE7EFE" w:rsidP="00DD454E">
      <w:pPr>
        <w:spacing w:after="0" w:line="240" w:lineRule="auto"/>
        <w:jc w:val="center"/>
        <w:rPr>
          <w:del w:id="557" w:author="Alizée DEDIEU" w:date="2023-11-06T15:13:00Z"/>
          <w:lang w:val="en-GB"/>
        </w:rPr>
      </w:pPr>
    </w:p>
    <w:p w14:paraId="2D4765A8" w14:textId="77777777" w:rsidR="00EE7EFE" w:rsidRPr="00941894" w:rsidDel="003509AF" w:rsidRDefault="00EE7EFE" w:rsidP="00DD454E">
      <w:pPr>
        <w:spacing w:after="0" w:line="240" w:lineRule="auto"/>
        <w:jc w:val="center"/>
        <w:rPr>
          <w:del w:id="558" w:author="Alizée DEDIEU" w:date="2023-11-06T15:13:00Z"/>
          <w:lang w:val="en-GB"/>
        </w:rPr>
      </w:pPr>
    </w:p>
    <w:p w14:paraId="2713BA6B" w14:textId="77777777" w:rsidR="00EE7EFE" w:rsidRPr="00941894" w:rsidDel="003509AF" w:rsidRDefault="00EE7EFE" w:rsidP="00DD454E">
      <w:pPr>
        <w:spacing w:after="0" w:line="240" w:lineRule="auto"/>
        <w:jc w:val="center"/>
        <w:rPr>
          <w:del w:id="559" w:author="Alizée DEDIEU" w:date="2023-11-06T15:13:00Z"/>
          <w:lang w:val="en-GB"/>
        </w:rPr>
      </w:pPr>
    </w:p>
    <w:p w14:paraId="3AE3734A" w14:textId="77777777" w:rsidR="00EE7EFE" w:rsidRPr="00941894" w:rsidDel="003509AF" w:rsidRDefault="00EE7EFE" w:rsidP="00DD454E">
      <w:pPr>
        <w:spacing w:after="0" w:line="240" w:lineRule="auto"/>
        <w:jc w:val="center"/>
        <w:rPr>
          <w:del w:id="560" w:author="Alizée DEDIEU" w:date="2023-11-06T15:13:00Z"/>
          <w:lang w:val="en-GB"/>
        </w:rPr>
      </w:pPr>
    </w:p>
    <w:p w14:paraId="42CA9E3F" w14:textId="77777777" w:rsidR="00EE7EFE" w:rsidRPr="00941894" w:rsidDel="003509AF" w:rsidRDefault="00EE7EFE" w:rsidP="003509AF">
      <w:pPr>
        <w:spacing w:after="0" w:line="240" w:lineRule="auto"/>
        <w:rPr>
          <w:del w:id="561" w:author="Alizée DEDIEU" w:date="2023-11-06T15:13:00Z"/>
          <w:lang w:val="en-GB"/>
        </w:rPr>
      </w:pPr>
    </w:p>
    <w:p w14:paraId="7225B1D9" w14:textId="77777777" w:rsidR="00EE7EFE" w:rsidRPr="00941894" w:rsidDel="003509AF" w:rsidRDefault="00EE7EFE" w:rsidP="00DD454E">
      <w:pPr>
        <w:spacing w:after="0" w:line="240" w:lineRule="auto"/>
        <w:jc w:val="center"/>
        <w:rPr>
          <w:del w:id="562" w:author="Alizée DEDIEU" w:date="2023-11-06T15:13:00Z"/>
          <w:lang w:val="en-GB"/>
        </w:rPr>
      </w:pPr>
    </w:p>
    <w:p w14:paraId="2B24BF4E" w14:textId="77777777" w:rsidR="00EE7EFE" w:rsidRPr="00941894" w:rsidDel="003509AF" w:rsidRDefault="00EE7EFE" w:rsidP="003509AF">
      <w:pPr>
        <w:spacing w:after="0" w:line="240" w:lineRule="auto"/>
        <w:rPr>
          <w:del w:id="563" w:author="Alizée DEDIEU" w:date="2023-11-06T15:13:00Z"/>
          <w:lang w:val="en-GB"/>
        </w:rPr>
      </w:pPr>
    </w:p>
    <w:p w14:paraId="3BCBD559" w14:textId="77777777" w:rsidR="00EE7EFE" w:rsidRPr="00941894" w:rsidDel="003509AF" w:rsidRDefault="00EE7EFE" w:rsidP="00DD454E">
      <w:pPr>
        <w:spacing w:after="0" w:line="240" w:lineRule="auto"/>
        <w:jc w:val="center"/>
        <w:rPr>
          <w:del w:id="564" w:author="Alizée DEDIEU" w:date="2023-11-06T15:13:00Z"/>
          <w:lang w:val="en-GB"/>
        </w:rPr>
      </w:pPr>
    </w:p>
    <w:p w14:paraId="15C49226" w14:textId="48008444" w:rsidR="00EE7EFE" w:rsidRPr="00941894" w:rsidDel="003509AF" w:rsidRDefault="00EE7EFE" w:rsidP="003509AF">
      <w:pPr>
        <w:spacing w:after="0" w:line="240" w:lineRule="auto"/>
        <w:rPr>
          <w:del w:id="565" w:author="Alizée DEDIEU" w:date="2023-11-06T15:13:00Z"/>
          <w:lang w:val="en-GB"/>
        </w:rPr>
      </w:pPr>
    </w:p>
    <w:p w14:paraId="312774FA" w14:textId="77777777" w:rsidR="00EE7EFE" w:rsidRDefault="00EE7EFE" w:rsidP="00DD454E">
      <w:pPr>
        <w:spacing w:after="0" w:line="240" w:lineRule="auto"/>
        <w:jc w:val="center"/>
      </w:pPr>
      <w:commentRangeStart w:id="566"/>
      <w:r>
        <w:t>Annexe 1 – Modèle de reçu</w:t>
      </w:r>
      <w:commentRangeEnd w:id="566"/>
      <w:r w:rsidR="00E75C5D">
        <w:rPr>
          <w:rStyle w:val="Marquedecommentaire"/>
        </w:rPr>
        <w:commentReference w:id="566"/>
      </w:r>
    </w:p>
    <w:sectPr w:rsidR="00EE7EFE" w:rsidSect="00DD454E">
      <w:headerReference w:type="default" r:id="rId10"/>
      <w:pgSz w:w="11906" w:h="16838"/>
      <w:pgMar w:top="1417" w:right="1558" w:bottom="1417" w:left="1417" w:header="708" w:footer="22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9" w:author="Alizée DEDIEU" w:date="2023-11-14T10:26:00Z" w:initials="AD">
    <w:p w14:paraId="43DA99A1" w14:textId="77777777" w:rsidR="00D46668" w:rsidRDefault="00D46668">
      <w:pPr>
        <w:pStyle w:val="Commentaire"/>
      </w:pPr>
      <w:r>
        <w:rPr>
          <w:rStyle w:val="Marquedecommentaire"/>
        </w:rPr>
        <w:annotationRef/>
      </w:r>
      <w:r>
        <w:t>@Wafacash: notre politique interne est que nous acceptons les signataires qui sont soit enregistr</w:t>
      </w:r>
      <w:r>
        <w:rPr>
          <w:color w:val="4D5156"/>
          <w:highlight w:val="white"/>
        </w:rPr>
        <w:t>é</w:t>
      </w:r>
      <w:r>
        <w:t xml:space="preserve"> comme directeur/administrateur aupr</w:t>
      </w:r>
      <w:r>
        <w:rPr>
          <w:color w:val="4D5156"/>
          <w:highlight w:val="white"/>
        </w:rPr>
        <w:t>è</w:t>
      </w:r>
      <w:r>
        <w:t>s du RCCM, soit des personnes autoris</w:t>
      </w:r>
      <w:r>
        <w:rPr>
          <w:color w:val="4D5156"/>
          <w:highlight w:val="white"/>
        </w:rPr>
        <w:t>é</w:t>
      </w:r>
      <w:r>
        <w:t>es par le Conseil d'Administration ou habilit</w:t>
      </w:r>
      <w:r>
        <w:rPr>
          <w:color w:val="4D5156"/>
          <w:highlight w:val="white"/>
        </w:rPr>
        <w:t>é</w:t>
      </w:r>
      <w:r>
        <w:t>es par un PoA pour signer des contrats au nom de la soci</w:t>
      </w:r>
      <w:r>
        <w:rPr>
          <w:color w:val="4D5156"/>
          <w:highlight w:val="white"/>
        </w:rPr>
        <w:t>é</w:t>
      </w:r>
      <w:r>
        <w:t>t</w:t>
      </w:r>
      <w:r>
        <w:rPr>
          <w:color w:val="4D5156"/>
          <w:highlight w:val="white"/>
        </w:rPr>
        <w:t>é</w:t>
      </w:r>
      <w:r>
        <w:t>.</w:t>
      </w:r>
    </w:p>
    <w:p w14:paraId="624124B0" w14:textId="77777777" w:rsidR="00D46668" w:rsidRDefault="00D46668" w:rsidP="007B6C72">
      <w:pPr>
        <w:pStyle w:val="Commentaire"/>
      </w:pPr>
      <w:r>
        <w:t>Pouvez-vous nous fournir une confirmation formelle que Monsieur CHAOUI est autoris</w:t>
      </w:r>
      <w:r>
        <w:rPr>
          <w:color w:val="4D5156"/>
          <w:highlight w:val="white"/>
        </w:rPr>
        <w:t>é</w:t>
      </w:r>
      <w:r>
        <w:t xml:space="preserve"> </w:t>
      </w:r>
      <w:r>
        <w:rPr>
          <w:color w:val="4D5156"/>
          <w:highlight w:val="white"/>
        </w:rPr>
        <w:t>à</w:t>
      </w:r>
      <w:r>
        <w:t xml:space="preserve">  signer pour le compte de Wafacash?</w:t>
      </w:r>
    </w:p>
  </w:comment>
  <w:comment w:id="61" w:author="Alizée DEDIEU" w:date="2023-11-06T14:25:00Z" w:initials="AD">
    <w:p w14:paraId="65925670" w14:textId="42C017C5" w:rsidR="000E3D9D" w:rsidRDefault="000E3D9D" w:rsidP="00C260F0">
      <w:pPr>
        <w:pStyle w:val="Commentaire"/>
      </w:pPr>
      <w:r>
        <w:rPr>
          <w:rStyle w:val="Marquedecommentaire"/>
        </w:rPr>
        <w:annotationRef/>
      </w:r>
      <w:r>
        <w:t>@Wafacash: pouvez-vous preciser cette definition je ne suis pas sure de la comprendre ?</w:t>
      </w:r>
    </w:p>
  </w:comment>
  <w:comment w:id="279" w:author="Alizée DEDIEU" w:date="2023-11-06T14:33:00Z" w:initials="AD">
    <w:p w14:paraId="319C26F4" w14:textId="7E6B59B8" w:rsidR="0006623E" w:rsidRDefault="0006623E" w:rsidP="00CD0263">
      <w:pPr>
        <w:pStyle w:val="Commentaire"/>
      </w:pPr>
      <w:r>
        <w:rPr>
          <w:rStyle w:val="Marquedecommentaire"/>
        </w:rPr>
        <w:annotationRef/>
      </w:r>
      <w:r>
        <w:t>@Wafacash: pouvez-vous clarifier cette obligation? S'agit-il de nous notifier chaque jour ouvrable les sommes qui seront transferees sur notre compte pour les transactions recuperees via la plateforme de paiement?</w:t>
      </w:r>
    </w:p>
  </w:comment>
  <w:comment w:id="465" w:author="Alizée DEDIEU" w:date="2023-11-06T15:10:00Z" w:initials="AD">
    <w:p w14:paraId="19E06C9F" w14:textId="171CAC40" w:rsidR="003509AF" w:rsidRDefault="003509AF" w:rsidP="00B92D10">
      <w:pPr>
        <w:pStyle w:val="Commentaire"/>
      </w:pPr>
      <w:r>
        <w:rPr>
          <w:rStyle w:val="Marquedecommentaire"/>
        </w:rPr>
        <w:annotationRef/>
      </w:r>
      <w:r>
        <w:t>@Wafacash: pouvez-vous clarifier ce point? Nous ne pourrons resilier le contrat si des Transactions sont en attente?</w:t>
      </w:r>
    </w:p>
  </w:comment>
  <w:comment w:id="566" w:author="Alizée DEDIEU" w:date="2023-11-06T12:30:00Z" w:initials="AD">
    <w:p w14:paraId="3BDA3791" w14:textId="77777777" w:rsidR="003509AF" w:rsidRDefault="00E75C5D" w:rsidP="009D5EF4">
      <w:pPr>
        <w:pStyle w:val="Commentaire"/>
      </w:pPr>
      <w:r>
        <w:rPr>
          <w:rStyle w:val="Marquedecommentaire"/>
        </w:rPr>
        <w:annotationRef/>
      </w:r>
      <w:r w:rsidR="003509AF">
        <w:t xml:space="preserve">@Wafacash: je vous prie d'annexer le modèle en question ici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4124B0" w15:done="0"/>
  <w15:commentEx w15:paraId="65925670" w15:done="0"/>
  <w15:commentEx w15:paraId="319C26F4" w15:done="0"/>
  <w15:commentEx w15:paraId="19E06C9F" w15:done="0"/>
  <w15:commentEx w15:paraId="3BDA37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DC9F3" w16cex:dateUtc="2023-11-14T09:26:00Z"/>
  <w16cex:commentExtensible w16cex:durableId="28F375C8" w16cex:dateUtc="2023-11-06T13:25:00Z"/>
  <w16cex:commentExtensible w16cex:durableId="28F377B8" w16cex:dateUtc="2023-11-06T13:33:00Z"/>
  <w16cex:commentExtensible w16cex:durableId="28F38081" w16cex:dateUtc="2023-11-06T14:10:00Z"/>
  <w16cex:commentExtensible w16cex:durableId="28F35AE2" w16cex:dateUtc="2023-11-06T11: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4124B0" w16cid:durableId="28FDC9F3"/>
  <w16cid:commentId w16cid:paraId="65925670" w16cid:durableId="28F375C8"/>
  <w16cid:commentId w16cid:paraId="319C26F4" w16cid:durableId="28F377B8"/>
  <w16cid:commentId w16cid:paraId="19E06C9F" w16cid:durableId="28F38081"/>
  <w16cid:commentId w16cid:paraId="3BDA3791" w16cid:durableId="28F35AE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139713" w14:textId="77777777" w:rsidR="00A9756F" w:rsidRDefault="00A9756F">
      <w:pPr>
        <w:spacing w:after="0" w:line="240" w:lineRule="auto"/>
      </w:pPr>
      <w:r>
        <w:separator/>
      </w:r>
    </w:p>
  </w:endnote>
  <w:endnote w:type="continuationSeparator" w:id="0">
    <w:p w14:paraId="30144479" w14:textId="77777777" w:rsidR="00A9756F" w:rsidRDefault="00A9756F">
      <w:pPr>
        <w:spacing w:after="0" w:line="240" w:lineRule="auto"/>
      </w:pPr>
      <w:r>
        <w:continuationSeparator/>
      </w:r>
    </w:p>
  </w:endnote>
  <w:endnote w:type="continuationNotice" w:id="1">
    <w:p w14:paraId="7EAF8F17" w14:textId="77777777" w:rsidR="00A9756F" w:rsidRDefault="00A975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TimesNewRomanPS-BoldMT">
    <w:altName w:val="Cambria"/>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56F581" w14:textId="77777777" w:rsidR="00A9756F" w:rsidRDefault="00A9756F">
      <w:pPr>
        <w:spacing w:after="0" w:line="240" w:lineRule="auto"/>
      </w:pPr>
      <w:r>
        <w:separator/>
      </w:r>
    </w:p>
  </w:footnote>
  <w:footnote w:type="continuationSeparator" w:id="0">
    <w:p w14:paraId="04B6C857" w14:textId="77777777" w:rsidR="00A9756F" w:rsidRDefault="00A9756F">
      <w:pPr>
        <w:spacing w:after="0" w:line="240" w:lineRule="auto"/>
      </w:pPr>
      <w:r>
        <w:continuationSeparator/>
      </w:r>
    </w:p>
  </w:footnote>
  <w:footnote w:type="continuationNotice" w:id="1">
    <w:p w14:paraId="22522BED" w14:textId="77777777" w:rsidR="00A9756F" w:rsidRDefault="00A9756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66811F" w14:textId="1C36C519" w:rsidR="00E3457B" w:rsidRPr="00F1625D" w:rsidRDefault="00BC2B6B" w:rsidP="00936699">
    <w:pPr>
      <w:pStyle w:val="En-tte"/>
      <w:pBdr>
        <w:top w:val="single" w:sz="4" w:space="1" w:color="auto"/>
        <w:left w:val="single" w:sz="4" w:space="4" w:color="auto"/>
        <w:bottom w:val="single" w:sz="4" w:space="1" w:color="auto"/>
        <w:right w:val="single" w:sz="4" w:space="4" w:color="auto"/>
      </w:pBdr>
      <w:jc w:val="center"/>
      <w:rPr>
        <w:rFonts w:ascii="Arial Narrow" w:hAnsi="Arial Narrow"/>
      </w:rPr>
    </w:pPr>
    <w:r w:rsidRPr="00F1625D">
      <w:rPr>
        <w:rFonts w:ascii="Arial Narrow" w:hAnsi="Arial Narrow"/>
      </w:rPr>
      <w:t xml:space="preserve">Contrat de partenariat entre </w:t>
    </w:r>
    <w:r w:rsidR="00936699">
      <w:rPr>
        <w:rFonts w:ascii="Arial Narrow" w:hAnsi="Arial Narrow"/>
      </w:rPr>
      <w:t>TLS</w:t>
    </w:r>
    <w:ins w:id="567" w:author="Alizée DEDIEU" w:date="2023-11-06T11:59:00Z">
      <w:r w:rsidR="00EA3DC6">
        <w:rPr>
          <w:rFonts w:ascii="Arial Narrow" w:hAnsi="Arial Narrow"/>
        </w:rPr>
        <w:t>c</w:t>
      </w:r>
    </w:ins>
    <w:del w:id="568" w:author="Alizée DEDIEU" w:date="2023-11-06T11:59:00Z">
      <w:r w:rsidR="00936699" w:rsidDel="00EA3DC6">
        <w:rPr>
          <w:rFonts w:ascii="Arial Narrow" w:hAnsi="Arial Narrow"/>
        </w:rPr>
        <w:delText>C</w:delText>
      </w:r>
    </w:del>
    <w:r w:rsidR="00936699">
      <w:rPr>
        <w:rFonts w:ascii="Arial Narrow" w:hAnsi="Arial Narrow"/>
      </w:rPr>
      <w:t>ontact</w:t>
    </w:r>
    <w:ins w:id="569" w:author="Alizée DEDIEU" w:date="2023-11-06T11:59:00Z">
      <w:r w:rsidR="00EA3DC6">
        <w:rPr>
          <w:rFonts w:ascii="Arial Narrow" w:hAnsi="Arial Narrow"/>
        </w:rPr>
        <w:t xml:space="preserve"> Sénégal SUARL</w:t>
      </w:r>
    </w:ins>
    <w:r w:rsidRPr="00F1625D">
      <w:rPr>
        <w:rFonts w:ascii="Arial Narrow" w:hAnsi="Arial Narrow"/>
      </w:rPr>
      <w:t xml:space="preserve"> et WAFACASH </w:t>
    </w:r>
    <w:del w:id="570" w:author="Alizée DEDIEU" w:date="2023-11-06T15:06:00Z">
      <w:r w:rsidR="003E4C39" w:rsidDel="003509AF">
        <w:rPr>
          <w:rFonts w:ascii="Arial Narrow" w:hAnsi="Arial Narrow"/>
        </w:rPr>
        <w:delText xml:space="preserve"> </w:delText>
      </w:r>
    </w:del>
    <w:r w:rsidR="003E4C39">
      <w:rPr>
        <w:rFonts w:ascii="Arial Narrow" w:hAnsi="Arial Narrow"/>
      </w:rPr>
      <w:t>WEST AFRICA</w:t>
    </w:r>
  </w:p>
  <w:p w14:paraId="237451C3" w14:textId="77777777" w:rsidR="00E3457B" w:rsidRDefault="00E3457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7CC07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B337CC"/>
    <w:multiLevelType w:val="hybridMultilevel"/>
    <w:tmpl w:val="B74C62AA"/>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9E3EAF"/>
    <w:multiLevelType w:val="hybridMultilevel"/>
    <w:tmpl w:val="E07EFA7E"/>
    <w:lvl w:ilvl="0" w:tplc="43488BE6">
      <w:start w:val="1"/>
      <w:numFmt w:val="bullet"/>
      <w:lvlText w:val="-"/>
      <w:lvlJc w:val="left"/>
      <w:pPr>
        <w:ind w:left="831" w:hanging="360"/>
      </w:pPr>
      <w:rPr>
        <w:rFonts w:ascii="Arial Narrow" w:eastAsia="Arial Narrow" w:hAnsi="Arial Narrow" w:hint="default"/>
        <w:sz w:val="22"/>
        <w:szCs w:val="22"/>
      </w:rPr>
    </w:lvl>
    <w:lvl w:ilvl="1" w:tplc="5DA4CC8E">
      <w:start w:val="1"/>
      <w:numFmt w:val="bullet"/>
      <w:lvlText w:val="•"/>
      <w:lvlJc w:val="left"/>
      <w:pPr>
        <w:ind w:left="1703" w:hanging="360"/>
      </w:pPr>
      <w:rPr>
        <w:rFonts w:hint="default"/>
      </w:rPr>
    </w:lvl>
    <w:lvl w:ilvl="2" w:tplc="E23245D2">
      <w:start w:val="1"/>
      <w:numFmt w:val="bullet"/>
      <w:lvlText w:val="•"/>
      <w:lvlJc w:val="left"/>
      <w:pPr>
        <w:ind w:left="2574" w:hanging="360"/>
      </w:pPr>
      <w:rPr>
        <w:rFonts w:hint="default"/>
      </w:rPr>
    </w:lvl>
    <w:lvl w:ilvl="3" w:tplc="D92639BE">
      <w:start w:val="1"/>
      <w:numFmt w:val="bullet"/>
      <w:lvlText w:val="•"/>
      <w:lvlJc w:val="left"/>
      <w:pPr>
        <w:ind w:left="3446" w:hanging="360"/>
      </w:pPr>
      <w:rPr>
        <w:rFonts w:hint="default"/>
      </w:rPr>
    </w:lvl>
    <w:lvl w:ilvl="4" w:tplc="C0064EBC">
      <w:start w:val="1"/>
      <w:numFmt w:val="bullet"/>
      <w:lvlText w:val="•"/>
      <w:lvlJc w:val="left"/>
      <w:pPr>
        <w:ind w:left="4317" w:hanging="360"/>
      </w:pPr>
      <w:rPr>
        <w:rFonts w:hint="default"/>
      </w:rPr>
    </w:lvl>
    <w:lvl w:ilvl="5" w:tplc="EAA8ED5C">
      <w:start w:val="1"/>
      <w:numFmt w:val="bullet"/>
      <w:lvlText w:val="•"/>
      <w:lvlJc w:val="left"/>
      <w:pPr>
        <w:ind w:left="5189" w:hanging="360"/>
      </w:pPr>
      <w:rPr>
        <w:rFonts w:hint="default"/>
      </w:rPr>
    </w:lvl>
    <w:lvl w:ilvl="6" w:tplc="8954CCAC">
      <w:start w:val="1"/>
      <w:numFmt w:val="bullet"/>
      <w:lvlText w:val="•"/>
      <w:lvlJc w:val="left"/>
      <w:pPr>
        <w:ind w:left="6060" w:hanging="360"/>
      </w:pPr>
      <w:rPr>
        <w:rFonts w:hint="default"/>
      </w:rPr>
    </w:lvl>
    <w:lvl w:ilvl="7" w:tplc="96420A2A">
      <w:start w:val="1"/>
      <w:numFmt w:val="bullet"/>
      <w:lvlText w:val="•"/>
      <w:lvlJc w:val="left"/>
      <w:pPr>
        <w:ind w:left="6931" w:hanging="360"/>
      </w:pPr>
      <w:rPr>
        <w:rFonts w:hint="default"/>
      </w:rPr>
    </w:lvl>
    <w:lvl w:ilvl="8" w:tplc="618EF488">
      <w:start w:val="1"/>
      <w:numFmt w:val="bullet"/>
      <w:lvlText w:val="•"/>
      <w:lvlJc w:val="left"/>
      <w:pPr>
        <w:ind w:left="7803" w:hanging="360"/>
      </w:pPr>
      <w:rPr>
        <w:rFonts w:hint="default"/>
      </w:rPr>
    </w:lvl>
  </w:abstractNum>
  <w:abstractNum w:abstractNumId="3" w15:restartNumberingAfterBreak="0">
    <w:nsid w:val="0A743FBA"/>
    <w:multiLevelType w:val="hybridMultilevel"/>
    <w:tmpl w:val="331AD826"/>
    <w:lvl w:ilvl="0" w:tplc="97FAF80A">
      <w:start w:val="4"/>
      <w:numFmt w:val="bullet"/>
      <w:lvlText w:val="-"/>
      <w:lvlJc w:val="left"/>
      <w:pPr>
        <w:ind w:left="1068" w:hanging="360"/>
      </w:pPr>
      <w:rPr>
        <w:rFonts w:ascii="Arial Narrow" w:eastAsia="Calibri" w:hAnsi="Arial Narrow" w:cs="TimesNewRomanPSMT"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0FEA4A21"/>
    <w:multiLevelType w:val="hybridMultilevel"/>
    <w:tmpl w:val="554229A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0012C2D"/>
    <w:multiLevelType w:val="hybridMultilevel"/>
    <w:tmpl w:val="05F0454A"/>
    <w:lvl w:ilvl="0" w:tplc="9A0AE904">
      <w:numFmt w:val="bullet"/>
      <w:lvlText w:val="-"/>
      <w:lvlJc w:val="left"/>
      <w:pPr>
        <w:tabs>
          <w:tab w:val="num" w:pos="720"/>
        </w:tabs>
        <w:ind w:left="720" w:hanging="360"/>
      </w:pPr>
      <w:rPr>
        <w:rFonts w:ascii="Trebuchet MS" w:eastAsia="Times New Roman" w:hAnsi="Trebuchet MS"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34098F"/>
    <w:multiLevelType w:val="hybridMultilevel"/>
    <w:tmpl w:val="FED27FF0"/>
    <w:lvl w:ilvl="0" w:tplc="040C0001">
      <w:start w:val="1"/>
      <w:numFmt w:val="bullet"/>
      <w:lvlText w:val=""/>
      <w:lvlJc w:val="left"/>
      <w:pPr>
        <w:ind w:left="1544" w:hanging="360"/>
      </w:pPr>
      <w:rPr>
        <w:rFonts w:ascii="Symbol" w:hAnsi="Symbol" w:cs="Symbol" w:hint="default"/>
      </w:rPr>
    </w:lvl>
    <w:lvl w:ilvl="1" w:tplc="040C0003">
      <w:start w:val="1"/>
      <w:numFmt w:val="bullet"/>
      <w:lvlText w:val="o"/>
      <w:lvlJc w:val="left"/>
      <w:pPr>
        <w:ind w:left="2264" w:hanging="360"/>
      </w:pPr>
      <w:rPr>
        <w:rFonts w:ascii="Courier New" w:hAnsi="Courier New" w:cs="Courier New" w:hint="default"/>
      </w:rPr>
    </w:lvl>
    <w:lvl w:ilvl="2" w:tplc="040C0005" w:tentative="1">
      <w:start w:val="1"/>
      <w:numFmt w:val="bullet"/>
      <w:lvlText w:val=""/>
      <w:lvlJc w:val="left"/>
      <w:pPr>
        <w:ind w:left="2984" w:hanging="360"/>
      </w:pPr>
      <w:rPr>
        <w:rFonts w:ascii="Wingdings" w:hAnsi="Wingdings" w:hint="default"/>
      </w:rPr>
    </w:lvl>
    <w:lvl w:ilvl="3" w:tplc="040C0001" w:tentative="1">
      <w:start w:val="1"/>
      <w:numFmt w:val="bullet"/>
      <w:lvlText w:val=""/>
      <w:lvlJc w:val="left"/>
      <w:pPr>
        <w:ind w:left="3704" w:hanging="360"/>
      </w:pPr>
      <w:rPr>
        <w:rFonts w:ascii="Symbol" w:hAnsi="Symbol" w:hint="default"/>
      </w:rPr>
    </w:lvl>
    <w:lvl w:ilvl="4" w:tplc="040C0003" w:tentative="1">
      <w:start w:val="1"/>
      <w:numFmt w:val="bullet"/>
      <w:lvlText w:val="o"/>
      <w:lvlJc w:val="left"/>
      <w:pPr>
        <w:ind w:left="4424" w:hanging="360"/>
      </w:pPr>
      <w:rPr>
        <w:rFonts w:ascii="Courier New" w:hAnsi="Courier New" w:cs="Courier New" w:hint="default"/>
      </w:rPr>
    </w:lvl>
    <w:lvl w:ilvl="5" w:tplc="040C0005" w:tentative="1">
      <w:start w:val="1"/>
      <w:numFmt w:val="bullet"/>
      <w:lvlText w:val=""/>
      <w:lvlJc w:val="left"/>
      <w:pPr>
        <w:ind w:left="5144" w:hanging="360"/>
      </w:pPr>
      <w:rPr>
        <w:rFonts w:ascii="Wingdings" w:hAnsi="Wingdings" w:hint="default"/>
      </w:rPr>
    </w:lvl>
    <w:lvl w:ilvl="6" w:tplc="040C0001" w:tentative="1">
      <w:start w:val="1"/>
      <w:numFmt w:val="bullet"/>
      <w:lvlText w:val=""/>
      <w:lvlJc w:val="left"/>
      <w:pPr>
        <w:ind w:left="5864" w:hanging="360"/>
      </w:pPr>
      <w:rPr>
        <w:rFonts w:ascii="Symbol" w:hAnsi="Symbol" w:hint="default"/>
      </w:rPr>
    </w:lvl>
    <w:lvl w:ilvl="7" w:tplc="040C0003" w:tentative="1">
      <w:start w:val="1"/>
      <w:numFmt w:val="bullet"/>
      <w:lvlText w:val="o"/>
      <w:lvlJc w:val="left"/>
      <w:pPr>
        <w:ind w:left="6584" w:hanging="360"/>
      </w:pPr>
      <w:rPr>
        <w:rFonts w:ascii="Courier New" w:hAnsi="Courier New" w:cs="Courier New" w:hint="default"/>
      </w:rPr>
    </w:lvl>
    <w:lvl w:ilvl="8" w:tplc="040C0005" w:tentative="1">
      <w:start w:val="1"/>
      <w:numFmt w:val="bullet"/>
      <w:lvlText w:val=""/>
      <w:lvlJc w:val="left"/>
      <w:pPr>
        <w:ind w:left="7304" w:hanging="360"/>
      </w:pPr>
      <w:rPr>
        <w:rFonts w:ascii="Wingdings" w:hAnsi="Wingdings" w:hint="default"/>
      </w:rPr>
    </w:lvl>
  </w:abstractNum>
  <w:abstractNum w:abstractNumId="7" w15:restartNumberingAfterBreak="0">
    <w:nsid w:val="13670BA2"/>
    <w:multiLevelType w:val="hybridMultilevel"/>
    <w:tmpl w:val="F75C393E"/>
    <w:lvl w:ilvl="0" w:tplc="4072A540">
      <w:start w:val="1"/>
      <w:numFmt w:val="decimal"/>
      <w:lvlText w:val="%1-"/>
      <w:lvlJc w:val="left"/>
      <w:pPr>
        <w:ind w:left="502"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84F42B3"/>
    <w:multiLevelType w:val="hybridMultilevel"/>
    <w:tmpl w:val="1EF032A0"/>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1F7801EC"/>
    <w:multiLevelType w:val="hybridMultilevel"/>
    <w:tmpl w:val="C3D073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93F10E1"/>
    <w:multiLevelType w:val="hybridMultilevel"/>
    <w:tmpl w:val="7C788D6C"/>
    <w:lvl w:ilvl="0" w:tplc="FFFFFFFF">
      <w:numFmt w:val="bullet"/>
      <w:lvlText w:val="-"/>
      <w:lvlJc w:val="left"/>
      <w:pPr>
        <w:ind w:left="360" w:hanging="360"/>
      </w:pPr>
      <w:rPr>
        <w:rFonts w:ascii="Arial Narrow" w:eastAsia="Times New Roman" w:hAnsi="Arial Narrow" w:cs="Symbol" w:hint="default"/>
      </w:rPr>
    </w:lvl>
    <w:lvl w:ilvl="1" w:tplc="FFFFFFFF" w:tentative="1">
      <w:start w:val="1"/>
      <w:numFmt w:val="bullet"/>
      <w:lvlText w:val="o"/>
      <w:lvlJc w:val="left"/>
      <w:pPr>
        <w:ind w:left="739" w:hanging="360"/>
      </w:pPr>
      <w:rPr>
        <w:rFonts w:ascii="Courier New" w:hAnsi="Courier New" w:cs="Arial" w:hint="default"/>
      </w:rPr>
    </w:lvl>
    <w:lvl w:ilvl="2" w:tplc="FFFFFFFF" w:tentative="1">
      <w:start w:val="1"/>
      <w:numFmt w:val="bullet"/>
      <w:lvlText w:val=""/>
      <w:lvlJc w:val="left"/>
      <w:pPr>
        <w:ind w:left="1459" w:hanging="360"/>
      </w:pPr>
      <w:rPr>
        <w:rFonts w:ascii="Wingdings" w:hAnsi="Wingdings" w:hint="default"/>
      </w:rPr>
    </w:lvl>
    <w:lvl w:ilvl="3" w:tplc="FFFFFFFF" w:tentative="1">
      <w:start w:val="1"/>
      <w:numFmt w:val="bullet"/>
      <w:lvlText w:val=""/>
      <w:lvlJc w:val="left"/>
      <w:pPr>
        <w:ind w:left="2179" w:hanging="360"/>
      </w:pPr>
      <w:rPr>
        <w:rFonts w:ascii="Symbol" w:hAnsi="Symbol" w:hint="default"/>
      </w:rPr>
    </w:lvl>
    <w:lvl w:ilvl="4" w:tplc="FFFFFFFF" w:tentative="1">
      <w:start w:val="1"/>
      <w:numFmt w:val="bullet"/>
      <w:lvlText w:val="o"/>
      <w:lvlJc w:val="left"/>
      <w:pPr>
        <w:ind w:left="2899" w:hanging="360"/>
      </w:pPr>
      <w:rPr>
        <w:rFonts w:ascii="Courier New" w:hAnsi="Courier New" w:cs="Arial" w:hint="default"/>
      </w:rPr>
    </w:lvl>
    <w:lvl w:ilvl="5" w:tplc="FFFFFFFF" w:tentative="1">
      <w:start w:val="1"/>
      <w:numFmt w:val="bullet"/>
      <w:lvlText w:val=""/>
      <w:lvlJc w:val="left"/>
      <w:pPr>
        <w:ind w:left="3619" w:hanging="360"/>
      </w:pPr>
      <w:rPr>
        <w:rFonts w:ascii="Wingdings" w:hAnsi="Wingdings" w:hint="default"/>
      </w:rPr>
    </w:lvl>
    <w:lvl w:ilvl="6" w:tplc="FFFFFFFF" w:tentative="1">
      <w:start w:val="1"/>
      <w:numFmt w:val="bullet"/>
      <w:lvlText w:val=""/>
      <w:lvlJc w:val="left"/>
      <w:pPr>
        <w:ind w:left="4339" w:hanging="360"/>
      </w:pPr>
      <w:rPr>
        <w:rFonts w:ascii="Symbol" w:hAnsi="Symbol" w:hint="default"/>
      </w:rPr>
    </w:lvl>
    <w:lvl w:ilvl="7" w:tplc="FFFFFFFF" w:tentative="1">
      <w:start w:val="1"/>
      <w:numFmt w:val="bullet"/>
      <w:lvlText w:val="o"/>
      <w:lvlJc w:val="left"/>
      <w:pPr>
        <w:ind w:left="5059" w:hanging="360"/>
      </w:pPr>
      <w:rPr>
        <w:rFonts w:ascii="Courier New" w:hAnsi="Courier New" w:cs="Arial" w:hint="default"/>
      </w:rPr>
    </w:lvl>
    <w:lvl w:ilvl="8" w:tplc="FFFFFFFF" w:tentative="1">
      <w:start w:val="1"/>
      <w:numFmt w:val="bullet"/>
      <w:lvlText w:val=""/>
      <w:lvlJc w:val="left"/>
      <w:pPr>
        <w:ind w:left="5779" w:hanging="360"/>
      </w:pPr>
      <w:rPr>
        <w:rFonts w:ascii="Wingdings" w:hAnsi="Wingdings" w:hint="default"/>
      </w:rPr>
    </w:lvl>
  </w:abstractNum>
  <w:abstractNum w:abstractNumId="11" w15:restartNumberingAfterBreak="0">
    <w:nsid w:val="2F272CD8"/>
    <w:multiLevelType w:val="hybridMultilevel"/>
    <w:tmpl w:val="2B5020D2"/>
    <w:lvl w:ilvl="0" w:tplc="5E1CE96E">
      <w:start w:val="1"/>
      <w:numFmt w:val="bullet"/>
      <w:lvlText w:val="•"/>
      <w:lvlJc w:val="left"/>
      <w:pPr>
        <w:tabs>
          <w:tab w:val="num" w:pos="720"/>
        </w:tabs>
        <w:ind w:left="720" w:hanging="360"/>
      </w:pPr>
      <w:rPr>
        <w:rFonts w:ascii="Arial" w:hAnsi="Arial" w:hint="default"/>
      </w:rPr>
    </w:lvl>
    <w:lvl w:ilvl="1" w:tplc="DC20709C">
      <w:start w:val="1"/>
      <w:numFmt w:val="bullet"/>
      <w:lvlText w:val="•"/>
      <w:lvlJc w:val="left"/>
      <w:pPr>
        <w:tabs>
          <w:tab w:val="num" w:pos="1440"/>
        </w:tabs>
        <w:ind w:left="1440" w:hanging="360"/>
      </w:pPr>
      <w:rPr>
        <w:rFonts w:ascii="Arial" w:hAnsi="Arial" w:hint="default"/>
      </w:rPr>
    </w:lvl>
    <w:lvl w:ilvl="2" w:tplc="9E5E28A0" w:tentative="1">
      <w:start w:val="1"/>
      <w:numFmt w:val="bullet"/>
      <w:lvlText w:val="•"/>
      <w:lvlJc w:val="left"/>
      <w:pPr>
        <w:tabs>
          <w:tab w:val="num" w:pos="2160"/>
        </w:tabs>
        <w:ind w:left="2160" w:hanging="360"/>
      </w:pPr>
      <w:rPr>
        <w:rFonts w:ascii="Arial" w:hAnsi="Arial" w:hint="default"/>
      </w:rPr>
    </w:lvl>
    <w:lvl w:ilvl="3" w:tplc="0BE218F4" w:tentative="1">
      <w:start w:val="1"/>
      <w:numFmt w:val="bullet"/>
      <w:lvlText w:val="•"/>
      <w:lvlJc w:val="left"/>
      <w:pPr>
        <w:tabs>
          <w:tab w:val="num" w:pos="2880"/>
        </w:tabs>
        <w:ind w:left="2880" w:hanging="360"/>
      </w:pPr>
      <w:rPr>
        <w:rFonts w:ascii="Arial" w:hAnsi="Arial" w:hint="default"/>
      </w:rPr>
    </w:lvl>
    <w:lvl w:ilvl="4" w:tplc="93E2D5B2" w:tentative="1">
      <w:start w:val="1"/>
      <w:numFmt w:val="bullet"/>
      <w:lvlText w:val="•"/>
      <w:lvlJc w:val="left"/>
      <w:pPr>
        <w:tabs>
          <w:tab w:val="num" w:pos="3600"/>
        </w:tabs>
        <w:ind w:left="3600" w:hanging="360"/>
      </w:pPr>
      <w:rPr>
        <w:rFonts w:ascii="Arial" w:hAnsi="Arial" w:hint="default"/>
      </w:rPr>
    </w:lvl>
    <w:lvl w:ilvl="5" w:tplc="B96E2B1E" w:tentative="1">
      <w:start w:val="1"/>
      <w:numFmt w:val="bullet"/>
      <w:lvlText w:val="•"/>
      <w:lvlJc w:val="left"/>
      <w:pPr>
        <w:tabs>
          <w:tab w:val="num" w:pos="4320"/>
        </w:tabs>
        <w:ind w:left="4320" w:hanging="360"/>
      </w:pPr>
      <w:rPr>
        <w:rFonts w:ascii="Arial" w:hAnsi="Arial" w:hint="default"/>
      </w:rPr>
    </w:lvl>
    <w:lvl w:ilvl="6" w:tplc="A9AA77DC" w:tentative="1">
      <w:start w:val="1"/>
      <w:numFmt w:val="bullet"/>
      <w:lvlText w:val="•"/>
      <w:lvlJc w:val="left"/>
      <w:pPr>
        <w:tabs>
          <w:tab w:val="num" w:pos="5040"/>
        </w:tabs>
        <w:ind w:left="5040" w:hanging="360"/>
      </w:pPr>
      <w:rPr>
        <w:rFonts w:ascii="Arial" w:hAnsi="Arial" w:hint="default"/>
      </w:rPr>
    </w:lvl>
    <w:lvl w:ilvl="7" w:tplc="C6C62B6A" w:tentative="1">
      <w:start w:val="1"/>
      <w:numFmt w:val="bullet"/>
      <w:lvlText w:val="•"/>
      <w:lvlJc w:val="left"/>
      <w:pPr>
        <w:tabs>
          <w:tab w:val="num" w:pos="5760"/>
        </w:tabs>
        <w:ind w:left="5760" w:hanging="360"/>
      </w:pPr>
      <w:rPr>
        <w:rFonts w:ascii="Arial" w:hAnsi="Arial" w:hint="default"/>
      </w:rPr>
    </w:lvl>
    <w:lvl w:ilvl="8" w:tplc="F03E2D0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0F7232E"/>
    <w:multiLevelType w:val="hybridMultilevel"/>
    <w:tmpl w:val="BBFC2CC0"/>
    <w:lvl w:ilvl="0" w:tplc="9A0AE904">
      <w:numFmt w:val="bullet"/>
      <w:lvlText w:val="-"/>
      <w:lvlJc w:val="left"/>
      <w:pPr>
        <w:ind w:left="720" w:hanging="360"/>
      </w:pPr>
      <w:rPr>
        <w:rFonts w:ascii="Trebuchet MS" w:eastAsia="Times New Roman" w:hAnsi="Trebuchet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9B52666"/>
    <w:multiLevelType w:val="hybridMultilevel"/>
    <w:tmpl w:val="999C6FC2"/>
    <w:lvl w:ilvl="0" w:tplc="3E80322E">
      <w:numFmt w:val="bullet"/>
      <w:lvlText w:val="-"/>
      <w:lvlJc w:val="left"/>
      <w:pPr>
        <w:ind w:left="720" w:hanging="360"/>
      </w:pPr>
      <w:rPr>
        <w:rFonts w:ascii="Arial Narrow" w:eastAsia="Calibri" w:hAnsi="Arial Narrow" w:cs="TimesNewRomanPSM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EFC0F09"/>
    <w:multiLevelType w:val="hybridMultilevel"/>
    <w:tmpl w:val="0B88A26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Arial"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Arial"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Arial"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3F974840"/>
    <w:multiLevelType w:val="hybridMultilevel"/>
    <w:tmpl w:val="C9F2D8EC"/>
    <w:lvl w:ilvl="0" w:tplc="E5824362">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Arial"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Arial"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Arial"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45021829"/>
    <w:multiLevelType w:val="hybridMultilevel"/>
    <w:tmpl w:val="A0C40398"/>
    <w:lvl w:ilvl="0" w:tplc="FFFFFFFF">
      <w:numFmt w:val="bullet"/>
      <w:lvlText w:val="-"/>
      <w:lvlJc w:val="left"/>
      <w:pPr>
        <w:ind w:left="360" w:hanging="360"/>
      </w:pPr>
      <w:rPr>
        <w:rFonts w:ascii="Trebuchet MS" w:eastAsia="Times New Roman" w:hAnsi="Trebuchet MS" w:cs="Times New Roman" w:hint="default"/>
      </w:rPr>
    </w:lvl>
    <w:lvl w:ilvl="1" w:tplc="FFFFFFFF">
      <w:start w:val="1"/>
      <w:numFmt w:val="bullet"/>
      <w:lvlText w:val="o"/>
      <w:lvlJc w:val="left"/>
      <w:pPr>
        <w:ind w:left="1080" w:hanging="360"/>
      </w:pPr>
      <w:rPr>
        <w:rFonts w:ascii="Courier New" w:hAnsi="Courier New" w:cs="Aria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Arial"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Arial"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48662576"/>
    <w:multiLevelType w:val="hybridMultilevel"/>
    <w:tmpl w:val="29F0416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Arial"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Arial"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Arial"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4C7862C7"/>
    <w:multiLevelType w:val="hybridMultilevel"/>
    <w:tmpl w:val="9190CA38"/>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9" w15:restartNumberingAfterBreak="0">
    <w:nsid w:val="4F1071CF"/>
    <w:multiLevelType w:val="singleLevel"/>
    <w:tmpl w:val="CCBCF7EE"/>
    <w:lvl w:ilvl="0">
      <w:start w:val="6"/>
      <w:numFmt w:val="bullet"/>
      <w:lvlText w:val="-"/>
      <w:lvlJc w:val="left"/>
      <w:pPr>
        <w:tabs>
          <w:tab w:val="num" w:pos="1065"/>
        </w:tabs>
        <w:ind w:left="1065" w:hanging="360"/>
      </w:pPr>
      <w:rPr>
        <w:rFonts w:ascii="Times New Roman" w:hAnsi="Times New Roman" w:hint="default"/>
      </w:rPr>
    </w:lvl>
  </w:abstractNum>
  <w:abstractNum w:abstractNumId="20" w15:restartNumberingAfterBreak="0">
    <w:nsid w:val="505F1CE2"/>
    <w:multiLevelType w:val="hybridMultilevel"/>
    <w:tmpl w:val="F75C393E"/>
    <w:lvl w:ilvl="0" w:tplc="4072A54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08013E1"/>
    <w:multiLevelType w:val="hybridMultilevel"/>
    <w:tmpl w:val="522AA71E"/>
    <w:lvl w:ilvl="0" w:tplc="9A0AE904">
      <w:numFmt w:val="bullet"/>
      <w:lvlText w:val="-"/>
      <w:lvlJc w:val="left"/>
      <w:pPr>
        <w:ind w:left="720" w:hanging="360"/>
      </w:pPr>
      <w:rPr>
        <w:rFonts w:ascii="Trebuchet MS" w:eastAsia="Times New Roman" w:hAnsi="Trebuchet M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21363C3"/>
    <w:multiLevelType w:val="hybridMultilevel"/>
    <w:tmpl w:val="171ABD20"/>
    <w:lvl w:ilvl="0" w:tplc="9A0AE904">
      <w:numFmt w:val="bullet"/>
      <w:lvlText w:val="-"/>
      <w:lvlJc w:val="left"/>
      <w:pPr>
        <w:ind w:left="720" w:hanging="360"/>
      </w:pPr>
      <w:rPr>
        <w:rFonts w:ascii="Trebuchet MS" w:eastAsia="Times New Roman" w:hAnsi="Trebuchet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25C4751"/>
    <w:multiLevelType w:val="hybridMultilevel"/>
    <w:tmpl w:val="4B243B80"/>
    <w:lvl w:ilvl="0" w:tplc="9A0AE904">
      <w:numFmt w:val="bullet"/>
      <w:lvlText w:val="-"/>
      <w:lvlJc w:val="left"/>
      <w:pPr>
        <w:ind w:left="720" w:hanging="360"/>
      </w:pPr>
      <w:rPr>
        <w:rFonts w:ascii="Trebuchet MS" w:eastAsia="Times New Roman" w:hAnsi="Trebuchet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7C453E4"/>
    <w:multiLevelType w:val="hybridMultilevel"/>
    <w:tmpl w:val="914C80A0"/>
    <w:lvl w:ilvl="0" w:tplc="9A0AE904">
      <w:numFmt w:val="bullet"/>
      <w:lvlText w:val="-"/>
      <w:lvlJc w:val="left"/>
      <w:pPr>
        <w:ind w:left="360" w:hanging="360"/>
      </w:pPr>
      <w:rPr>
        <w:rFonts w:ascii="Trebuchet MS" w:eastAsia="Times New Roman" w:hAnsi="Trebuchet MS"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5A757930"/>
    <w:multiLevelType w:val="hybridMultilevel"/>
    <w:tmpl w:val="D39805C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B424581"/>
    <w:multiLevelType w:val="hybridMultilevel"/>
    <w:tmpl w:val="6DD27F60"/>
    <w:lvl w:ilvl="0" w:tplc="E5824362">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Arial"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Arial"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Arial" w:hint="default"/>
      </w:rPr>
    </w:lvl>
    <w:lvl w:ilvl="8" w:tplc="040C0005" w:tentative="1">
      <w:start w:val="1"/>
      <w:numFmt w:val="bullet"/>
      <w:lvlText w:val=""/>
      <w:lvlJc w:val="left"/>
      <w:pPr>
        <w:ind w:left="6120" w:hanging="360"/>
      </w:pPr>
      <w:rPr>
        <w:rFonts w:ascii="Wingdings" w:hAnsi="Wingdings" w:hint="default"/>
      </w:rPr>
    </w:lvl>
  </w:abstractNum>
  <w:abstractNum w:abstractNumId="27" w15:restartNumberingAfterBreak="0">
    <w:nsid w:val="629C4066"/>
    <w:multiLevelType w:val="hybridMultilevel"/>
    <w:tmpl w:val="020A9E94"/>
    <w:lvl w:ilvl="0" w:tplc="9AA2D8C2">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8" w15:restartNumberingAfterBreak="0">
    <w:nsid w:val="63F74380"/>
    <w:multiLevelType w:val="hybridMultilevel"/>
    <w:tmpl w:val="B46AFE4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F1B3FA6"/>
    <w:multiLevelType w:val="hybridMultilevel"/>
    <w:tmpl w:val="56069A96"/>
    <w:lvl w:ilvl="0" w:tplc="FEB03D12">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1DB3F82"/>
    <w:multiLevelType w:val="hybridMultilevel"/>
    <w:tmpl w:val="CA1C1C02"/>
    <w:lvl w:ilvl="0" w:tplc="BA386EDE">
      <w:start w:val="23"/>
      <w:numFmt w:val="bullet"/>
      <w:lvlText w:val="-"/>
      <w:lvlJc w:val="left"/>
      <w:pPr>
        <w:ind w:left="596" w:hanging="360"/>
      </w:pPr>
      <w:rPr>
        <w:rFonts w:ascii="Arial Narrow" w:eastAsia="Arial Narrow" w:hAnsi="Arial Narrow" w:cstheme="minorBidi" w:hint="default"/>
      </w:rPr>
    </w:lvl>
    <w:lvl w:ilvl="1" w:tplc="040C0003">
      <w:start w:val="1"/>
      <w:numFmt w:val="bullet"/>
      <w:lvlText w:val="o"/>
      <w:lvlJc w:val="left"/>
      <w:pPr>
        <w:ind w:left="1316" w:hanging="360"/>
      </w:pPr>
      <w:rPr>
        <w:rFonts w:ascii="Courier New" w:hAnsi="Courier New" w:cs="Courier New" w:hint="default"/>
      </w:rPr>
    </w:lvl>
    <w:lvl w:ilvl="2" w:tplc="040C0005">
      <w:start w:val="1"/>
      <w:numFmt w:val="bullet"/>
      <w:lvlText w:val=""/>
      <w:lvlJc w:val="left"/>
      <w:pPr>
        <w:ind w:left="2036" w:hanging="360"/>
      </w:pPr>
      <w:rPr>
        <w:rFonts w:ascii="Wingdings" w:hAnsi="Wingdings" w:hint="default"/>
      </w:rPr>
    </w:lvl>
    <w:lvl w:ilvl="3" w:tplc="040C0001">
      <w:start w:val="1"/>
      <w:numFmt w:val="bullet"/>
      <w:lvlText w:val=""/>
      <w:lvlJc w:val="left"/>
      <w:pPr>
        <w:ind w:left="2756" w:hanging="360"/>
      </w:pPr>
      <w:rPr>
        <w:rFonts w:ascii="Symbol" w:hAnsi="Symbol" w:hint="default"/>
      </w:rPr>
    </w:lvl>
    <w:lvl w:ilvl="4" w:tplc="040C0003" w:tentative="1">
      <w:start w:val="1"/>
      <w:numFmt w:val="bullet"/>
      <w:lvlText w:val="o"/>
      <w:lvlJc w:val="left"/>
      <w:pPr>
        <w:ind w:left="3476" w:hanging="360"/>
      </w:pPr>
      <w:rPr>
        <w:rFonts w:ascii="Courier New" w:hAnsi="Courier New" w:cs="Courier New" w:hint="default"/>
      </w:rPr>
    </w:lvl>
    <w:lvl w:ilvl="5" w:tplc="040C0005" w:tentative="1">
      <w:start w:val="1"/>
      <w:numFmt w:val="bullet"/>
      <w:lvlText w:val=""/>
      <w:lvlJc w:val="left"/>
      <w:pPr>
        <w:ind w:left="4196" w:hanging="360"/>
      </w:pPr>
      <w:rPr>
        <w:rFonts w:ascii="Wingdings" w:hAnsi="Wingdings" w:hint="default"/>
      </w:rPr>
    </w:lvl>
    <w:lvl w:ilvl="6" w:tplc="040C0001" w:tentative="1">
      <w:start w:val="1"/>
      <w:numFmt w:val="bullet"/>
      <w:lvlText w:val=""/>
      <w:lvlJc w:val="left"/>
      <w:pPr>
        <w:ind w:left="4916" w:hanging="360"/>
      </w:pPr>
      <w:rPr>
        <w:rFonts w:ascii="Symbol" w:hAnsi="Symbol" w:hint="default"/>
      </w:rPr>
    </w:lvl>
    <w:lvl w:ilvl="7" w:tplc="040C0003" w:tentative="1">
      <w:start w:val="1"/>
      <w:numFmt w:val="bullet"/>
      <w:lvlText w:val="o"/>
      <w:lvlJc w:val="left"/>
      <w:pPr>
        <w:ind w:left="5636" w:hanging="360"/>
      </w:pPr>
      <w:rPr>
        <w:rFonts w:ascii="Courier New" w:hAnsi="Courier New" w:cs="Courier New" w:hint="default"/>
      </w:rPr>
    </w:lvl>
    <w:lvl w:ilvl="8" w:tplc="040C0005" w:tentative="1">
      <w:start w:val="1"/>
      <w:numFmt w:val="bullet"/>
      <w:lvlText w:val=""/>
      <w:lvlJc w:val="left"/>
      <w:pPr>
        <w:ind w:left="6356" w:hanging="360"/>
      </w:pPr>
      <w:rPr>
        <w:rFonts w:ascii="Wingdings" w:hAnsi="Wingdings" w:hint="default"/>
      </w:rPr>
    </w:lvl>
  </w:abstractNum>
  <w:abstractNum w:abstractNumId="31" w15:restartNumberingAfterBreak="0">
    <w:nsid w:val="720B6D76"/>
    <w:multiLevelType w:val="hybridMultilevel"/>
    <w:tmpl w:val="F5623A06"/>
    <w:lvl w:ilvl="0" w:tplc="040C0005">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F">
      <w:start w:val="1"/>
      <w:numFmt w:val="decimal"/>
      <w:lvlText w:val="%4."/>
      <w:lvlJc w:val="left"/>
      <w:pPr>
        <w:tabs>
          <w:tab w:val="num" w:pos="3240"/>
        </w:tabs>
        <w:ind w:left="3240" w:hanging="360"/>
      </w:pPr>
      <w:rPr>
        <w:rFonts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15:restartNumberingAfterBreak="0">
    <w:nsid w:val="73B774CF"/>
    <w:multiLevelType w:val="hybridMultilevel"/>
    <w:tmpl w:val="0874A9EC"/>
    <w:lvl w:ilvl="0" w:tplc="A07E8740">
      <w:numFmt w:val="bullet"/>
      <w:lvlText w:val="-"/>
      <w:lvlJc w:val="left"/>
      <w:pPr>
        <w:ind w:left="1068" w:hanging="360"/>
      </w:pPr>
      <w:rPr>
        <w:rFonts w:ascii="Arial Narrow" w:eastAsia="Calibri" w:hAnsi="Arial Narrow" w:cs="TimesNewRomanPSMT"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3" w15:restartNumberingAfterBreak="0">
    <w:nsid w:val="7DEA3F27"/>
    <w:multiLevelType w:val="hybridMultilevel"/>
    <w:tmpl w:val="DC72B0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F7F02E6"/>
    <w:multiLevelType w:val="hybridMultilevel"/>
    <w:tmpl w:val="7E54F05E"/>
    <w:lvl w:ilvl="0" w:tplc="040C000F">
      <w:start w:val="1"/>
      <w:numFmt w:val="decimal"/>
      <w:lvlText w:val="%1."/>
      <w:lvlJc w:val="left"/>
      <w:pPr>
        <w:tabs>
          <w:tab w:val="num" w:pos="928"/>
        </w:tabs>
        <w:ind w:left="928"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15"/>
  </w:num>
  <w:num w:numId="2">
    <w:abstractNumId w:val="26"/>
  </w:num>
  <w:num w:numId="3">
    <w:abstractNumId w:val="14"/>
  </w:num>
  <w:num w:numId="4">
    <w:abstractNumId w:val="17"/>
  </w:num>
  <w:num w:numId="5">
    <w:abstractNumId w:val="11"/>
  </w:num>
  <w:num w:numId="6">
    <w:abstractNumId w:val="0"/>
  </w:num>
  <w:num w:numId="7">
    <w:abstractNumId w:val="32"/>
  </w:num>
  <w:num w:numId="8">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7"/>
  </w:num>
  <w:num w:numId="11">
    <w:abstractNumId w:val="10"/>
  </w:num>
  <w:num w:numId="12">
    <w:abstractNumId w:val="16"/>
  </w:num>
  <w:num w:numId="13">
    <w:abstractNumId w:val="20"/>
  </w:num>
  <w:num w:numId="14">
    <w:abstractNumId w:val="29"/>
  </w:num>
  <w:num w:numId="15">
    <w:abstractNumId w:val="30"/>
  </w:num>
  <w:num w:numId="16">
    <w:abstractNumId w:val="4"/>
  </w:num>
  <w:num w:numId="17">
    <w:abstractNumId w:val="9"/>
  </w:num>
  <w:num w:numId="18">
    <w:abstractNumId w:val="2"/>
  </w:num>
  <w:num w:numId="19">
    <w:abstractNumId w:val="13"/>
  </w:num>
  <w:num w:numId="20">
    <w:abstractNumId w:val="3"/>
  </w:num>
  <w:num w:numId="21">
    <w:abstractNumId w:val="6"/>
  </w:num>
  <w:num w:numId="22">
    <w:abstractNumId w:val="8"/>
  </w:num>
  <w:num w:numId="23">
    <w:abstractNumId w:val="28"/>
  </w:num>
  <w:num w:numId="24">
    <w:abstractNumId w:val="31"/>
  </w:num>
  <w:num w:numId="25">
    <w:abstractNumId w:val="34"/>
  </w:num>
  <w:num w:numId="26">
    <w:abstractNumId w:val="25"/>
  </w:num>
  <w:num w:numId="27">
    <w:abstractNumId w:val="1"/>
  </w:num>
  <w:num w:numId="28">
    <w:abstractNumId w:val="18"/>
  </w:num>
  <w:num w:numId="29">
    <w:abstractNumId w:val="33"/>
  </w:num>
  <w:num w:numId="30">
    <w:abstractNumId w:val="19"/>
  </w:num>
  <w:num w:numId="31">
    <w:abstractNumId w:val="12"/>
  </w:num>
  <w:num w:numId="32">
    <w:abstractNumId w:val="21"/>
  </w:num>
  <w:num w:numId="33">
    <w:abstractNumId w:val="24"/>
  </w:num>
  <w:num w:numId="34">
    <w:abstractNumId w:val="22"/>
  </w:num>
  <w:num w:numId="35">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izée DEDIEU">
    <w15:presenceInfo w15:providerId="AD" w15:userId="S::alizee.dedieu@tlscontact.com::0cfd0d68-f16f-41a5-a6f5-ef2f5bee2761"/>
  </w15:person>
  <w15:person w15:author="Zouhair CHAOUI">
    <w15:presenceInfo w15:providerId="AD" w15:userId="S-1-5-21-842491407-3248652846-1659758217-4191"/>
  </w15:person>
  <w15:person w15:author="Jean-Marc OULD">
    <w15:presenceInfo w15:providerId="AD" w15:userId="S::jeanmarc.ould@tlscontact.com::86bf2873-4b27-47cf-909b-ff5fd58510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B6B"/>
    <w:rsid w:val="00002552"/>
    <w:rsid w:val="00021EB7"/>
    <w:rsid w:val="0006623E"/>
    <w:rsid w:val="000B4FE9"/>
    <w:rsid w:val="000E2B6A"/>
    <w:rsid w:val="000E3735"/>
    <w:rsid w:val="000E3D9D"/>
    <w:rsid w:val="00116015"/>
    <w:rsid w:val="001218D6"/>
    <w:rsid w:val="001400D8"/>
    <w:rsid w:val="00140E5C"/>
    <w:rsid w:val="0016355A"/>
    <w:rsid w:val="00166876"/>
    <w:rsid w:val="00186EF7"/>
    <w:rsid w:val="00191DB3"/>
    <w:rsid w:val="001A0B7C"/>
    <w:rsid w:val="001D21D0"/>
    <w:rsid w:val="001D44A1"/>
    <w:rsid w:val="00222C19"/>
    <w:rsid w:val="0022791B"/>
    <w:rsid w:val="002627D3"/>
    <w:rsid w:val="00277644"/>
    <w:rsid w:val="0029061C"/>
    <w:rsid w:val="00310887"/>
    <w:rsid w:val="00336706"/>
    <w:rsid w:val="003460E2"/>
    <w:rsid w:val="00350629"/>
    <w:rsid w:val="003509AF"/>
    <w:rsid w:val="00351916"/>
    <w:rsid w:val="003804F9"/>
    <w:rsid w:val="0039330C"/>
    <w:rsid w:val="003A67D8"/>
    <w:rsid w:val="003C0CF6"/>
    <w:rsid w:val="003C342F"/>
    <w:rsid w:val="003D5E83"/>
    <w:rsid w:val="003E4C39"/>
    <w:rsid w:val="003E73AD"/>
    <w:rsid w:val="003F6882"/>
    <w:rsid w:val="00400F0E"/>
    <w:rsid w:val="00417467"/>
    <w:rsid w:val="00423417"/>
    <w:rsid w:val="004440DE"/>
    <w:rsid w:val="004A5672"/>
    <w:rsid w:val="004A5B12"/>
    <w:rsid w:val="004E0649"/>
    <w:rsid w:val="00503930"/>
    <w:rsid w:val="00511B0A"/>
    <w:rsid w:val="00542078"/>
    <w:rsid w:val="00554AE0"/>
    <w:rsid w:val="00591037"/>
    <w:rsid w:val="00592BC4"/>
    <w:rsid w:val="00594A22"/>
    <w:rsid w:val="00594E1F"/>
    <w:rsid w:val="00597367"/>
    <w:rsid w:val="005E68CD"/>
    <w:rsid w:val="005E6C86"/>
    <w:rsid w:val="005F1EC5"/>
    <w:rsid w:val="00635346"/>
    <w:rsid w:val="006419E3"/>
    <w:rsid w:val="006A0FF5"/>
    <w:rsid w:val="006E19D0"/>
    <w:rsid w:val="006E392E"/>
    <w:rsid w:val="006E620B"/>
    <w:rsid w:val="00706880"/>
    <w:rsid w:val="0071529B"/>
    <w:rsid w:val="007366F1"/>
    <w:rsid w:val="00765FAC"/>
    <w:rsid w:val="007921B8"/>
    <w:rsid w:val="007A60C8"/>
    <w:rsid w:val="007F43EE"/>
    <w:rsid w:val="007F6104"/>
    <w:rsid w:val="00804000"/>
    <w:rsid w:val="00856BD0"/>
    <w:rsid w:val="00860702"/>
    <w:rsid w:val="008900E2"/>
    <w:rsid w:val="00892629"/>
    <w:rsid w:val="008927D5"/>
    <w:rsid w:val="008C5CE1"/>
    <w:rsid w:val="00902B1A"/>
    <w:rsid w:val="00920D64"/>
    <w:rsid w:val="00936699"/>
    <w:rsid w:val="00941894"/>
    <w:rsid w:val="009457DD"/>
    <w:rsid w:val="009A0126"/>
    <w:rsid w:val="009B3102"/>
    <w:rsid w:val="009E654D"/>
    <w:rsid w:val="00A221CE"/>
    <w:rsid w:val="00A85A75"/>
    <w:rsid w:val="00A9756F"/>
    <w:rsid w:val="00AA03A0"/>
    <w:rsid w:val="00AA58F4"/>
    <w:rsid w:val="00AC7779"/>
    <w:rsid w:val="00AD0A81"/>
    <w:rsid w:val="00AD4E44"/>
    <w:rsid w:val="00AE6001"/>
    <w:rsid w:val="00AE6B25"/>
    <w:rsid w:val="00B146C4"/>
    <w:rsid w:val="00B214B3"/>
    <w:rsid w:val="00B24782"/>
    <w:rsid w:val="00B36B52"/>
    <w:rsid w:val="00B41E39"/>
    <w:rsid w:val="00B449C9"/>
    <w:rsid w:val="00B53E37"/>
    <w:rsid w:val="00B70205"/>
    <w:rsid w:val="00B80540"/>
    <w:rsid w:val="00BC2B6B"/>
    <w:rsid w:val="00BD7EFE"/>
    <w:rsid w:val="00C23F0B"/>
    <w:rsid w:val="00C544D9"/>
    <w:rsid w:val="00C727BF"/>
    <w:rsid w:val="00C913A0"/>
    <w:rsid w:val="00C956DA"/>
    <w:rsid w:val="00CA1A5B"/>
    <w:rsid w:val="00CA5A12"/>
    <w:rsid w:val="00CD1FB5"/>
    <w:rsid w:val="00CF65A8"/>
    <w:rsid w:val="00D031DB"/>
    <w:rsid w:val="00D07005"/>
    <w:rsid w:val="00D22D83"/>
    <w:rsid w:val="00D30C94"/>
    <w:rsid w:val="00D46668"/>
    <w:rsid w:val="00D47F74"/>
    <w:rsid w:val="00D60687"/>
    <w:rsid w:val="00D80E19"/>
    <w:rsid w:val="00D9099B"/>
    <w:rsid w:val="00DC3270"/>
    <w:rsid w:val="00DD454E"/>
    <w:rsid w:val="00E3094F"/>
    <w:rsid w:val="00E33B34"/>
    <w:rsid w:val="00E3457B"/>
    <w:rsid w:val="00E722E3"/>
    <w:rsid w:val="00E75C5D"/>
    <w:rsid w:val="00EA3DC6"/>
    <w:rsid w:val="00EB5D8F"/>
    <w:rsid w:val="00ED414F"/>
    <w:rsid w:val="00EE7EFE"/>
    <w:rsid w:val="00F014AC"/>
    <w:rsid w:val="00F424A8"/>
    <w:rsid w:val="00F45B87"/>
    <w:rsid w:val="00F77CFC"/>
    <w:rsid w:val="00F828A9"/>
    <w:rsid w:val="00FC2642"/>
    <w:rsid w:val="00FC282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DDD01"/>
  <w15:chartTrackingRefBased/>
  <w15:docId w15:val="{1C703BC1-1801-4D87-9039-D66B631D1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2B6B"/>
    <w:pPr>
      <w:spacing w:after="200" w:line="276" w:lineRule="auto"/>
    </w:pPr>
    <w:rPr>
      <w:rFonts w:ascii="Calibri" w:eastAsia="Calibri" w:hAnsi="Calibri" w:cs="Times New Roman"/>
    </w:rPr>
  </w:style>
  <w:style w:type="paragraph" w:styleId="Titre1">
    <w:name w:val="heading 1"/>
    <w:basedOn w:val="Normal"/>
    <w:next w:val="Normal"/>
    <w:link w:val="Titre1Car"/>
    <w:uiPriority w:val="9"/>
    <w:qFormat/>
    <w:rsid w:val="00BC2B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1"/>
    <w:qFormat/>
    <w:rsid w:val="00BC2B6B"/>
    <w:pPr>
      <w:widowControl w:val="0"/>
      <w:spacing w:after="0" w:line="240" w:lineRule="auto"/>
      <w:ind w:left="236"/>
      <w:outlineLvl w:val="1"/>
    </w:pPr>
    <w:rPr>
      <w:rFonts w:ascii="Arial Narrow" w:eastAsia="Arial Narrow" w:hAnsi="Arial Narrow" w:cstheme="minorBidi"/>
      <w:b/>
      <w:bCs/>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C2B6B"/>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1"/>
    <w:rsid w:val="00BC2B6B"/>
    <w:rPr>
      <w:rFonts w:ascii="Arial Narrow" w:eastAsia="Arial Narrow" w:hAnsi="Arial Narrow"/>
      <w:b/>
      <w:bCs/>
      <w:lang w:val="en-US"/>
    </w:rPr>
  </w:style>
  <w:style w:type="paragraph" w:customStyle="1" w:styleId="Grillemoyenne1-Accent21">
    <w:name w:val="Grille moyenne 1 - Accent 21"/>
    <w:basedOn w:val="Normal"/>
    <w:uiPriority w:val="34"/>
    <w:qFormat/>
    <w:rsid w:val="00BC2B6B"/>
    <w:pPr>
      <w:ind w:left="720"/>
      <w:contextualSpacing/>
    </w:pPr>
  </w:style>
  <w:style w:type="table" w:styleId="Grilledutableau">
    <w:name w:val="Table Grid"/>
    <w:basedOn w:val="TableauNormal"/>
    <w:uiPriority w:val="59"/>
    <w:rsid w:val="00BC2B6B"/>
    <w:pPr>
      <w:spacing w:after="0" w:line="240" w:lineRule="auto"/>
    </w:pPr>
    <w:rPr>
      <w:rFonts w:ascii="Calibri" w:eastAsia="Calibri"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BC2B6B"/>
    <w:pPr>
      <w:tabs>
        <w:tab w:val="center" w:pos="4536"/>
        <w:tab w:val="right" w:pos="9072"/>
      </w:tabs>
      <w:spacing w:after="0" w:line="240" w:lineRule="auto"/>
    </w:pPr>
  </w:style>
  <w:style w:type="character" w:customStyle="1" w:styleId="En-tteCar">
    <w:name w:val="En-tête Car"/>
    <w:basedOn w:val="Policepardfaut"/>
    <w:link w:val="En-tte"/>
    <w:uiPriority w:val="99"/>
    <w:rsid w:val="00BC2B6B"/>
    <w:rPr>
      <w:rFonts w:ascii="Calibri" w:eastAsia="Calibri" w:hAnsi="Calibri" w:cs="Times New Roman"/>
    </w:rPr>
  </w:style>
  <w:style w:type="paragraph" w:styleId="Pieddepage">
    <w:name w:val="footer"/>
    <w:basedOn w:val="Normal"/>
    <w:link w:val="PieddepageCar"/>
    <w:uiPriority w:val="99"/>
    <w:unhideWhenUsed/>
    <w:rsid w:val="00BC2B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2B6B"/>
    <w:rPr>
      <w:rFonts w:ascii="Calibri" w:eastAsia="Calibri" w:hAnsi="Calibri" w:cs="Times New Roman"/>
    </w:rPr>
  </w:style>
  <w:style w:type="paragraph" w:styleId="Textedebulles">
    <w:name w:val="Balloon Text"/>
    <w:basedOn w:val="Normal"/>
    <w:link w:val="TextedebullesCar"/>
    <w:uiPriority w:val="99"/>
    <w:semiHidden/>
    <w:unhideWhenUsed/>
    <w:rsid w:val="00BC2B6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2B6B"/>
    <w:rPr>
      <w:rFonts w:ascii="Tahoma" w:eastAsia="Calibri" w:hAnsi="Tahoma" w:cs="Tahoma"/>
      <w:sz w:val="16"/>
      <w:szCs w:val="16"/>
    </w:rPr>
  </w:style>
  <w:style w:type="character" w:styleId="Marquedecommentaire">
    <w:name w:val="annotation reference"/>
    <w:uiPriority w:val="99"/>
    <w:unhideWhenUsed/>
    <w:rsid w:val="00BC2B6B"/>
    <w:rPr>
      <w:sz w:val="16"/>
      <w:szCs w:val="16"/>
    </w:rPr>
  </w:style>
  <w:style w:type="paragraph" w:styleId="Commentaire">
    <w:name w:val="annotation text"/>
    <w:basedOn w:val="Normal"/>
    <w:link w:val="CommentaireCar"/>
    <w:uiPriority w:val="99"/>
    <w:unhideWhenUsed/>
    <w:rsid w:val="00BC2B6B"/>
    <w:rPr>
      <w:sz w:val="20"/>
      <w:szCs w:val="20"/>
    </w:rPr>
  </w:style>
  <w:style w:type="character" w:customStyle="1" w:styleId="CommentaireCar">
    <w:name w:val="Commentaire Car"/>
    <w:basedOn w:val="Policepardfaut"/>
    <w:link w:val="Commentaire"/>
    <w:uiPriority w:val="99"/>
    <w:rsid w:val="00BC2B6B"/>
    <w:rPr>
      <w:rFonts w:ascii="Calibri" w:eastAsia="Calibri" w:hAnsi="Calibri" w:cs="Times New Roman"/>
      <w:sz w:val="20"/>
      <w:szCs w:val="20"/>
    </w:rPr>
  </w:style>
  <w:style w:type="paragraph" w:styleId="Objetducommentaire">
    <w:name w:val="annotation subject"/>
    <w:basedOn w:val="Commentaire"/>
    <w:next w:val="Commentaire"/>
    <w:link w:val="ObjetducommentaireCar"/>
    <w:uiPriority w:val="99"/>
    <w:semiHidden/>
    <w:unhideWhenUsed/>
    <w:rsid w:val="00BC2B6B"/>
    <w:rPr>
      <w:b/>
      <w:bCs/>
    </w:rPr>
  </w:style>
  <w:style w:type="character" w:customStyle="1" w:styleId="ObjetducommentaireCar">
    <w:name w:val="Objet du commentaire Car"/>
    <w:basedOn w:val="CommentaireCar"/>
    <w:link w:val="Objetducommentaire"/>
    <w:uiPriority w:val="99"/>
    <w:semiHidden/>
    <w:rsid w:val="00BC2B6B"/>
    <w:rPr>
      <w:rFonts w:ascii="Calibri" w:eastAsia="Calibri" w:hAnsi="Calibri" w:cs="Times New Roman"/>
      <w:b/>
      <w:bCs/>
      <w:sz w:val="20"/>
      <w:szCs w:val="20"/>
    </w:rPr>
  </w:style>
  <w:style w:type="paragraph" w:styleId="NormalWeb">
    <w:name w:val="Normal (Web)"/>
    <w:basedOn w:val="Normal"/>
    <w:uiPriority w:val="99"/>
    <w:unhideWhenUsed/>
    <w:rsid w:val="00BC2B6B"/>
    <w:pPr>
      <w:spacing w:before="100" w:beforeAutospacing="1" w:after="100" w:afterAutospacing="1" w:line="240" w:lineRule="auto"/>
    </w:pPr>
    <w:rPr>
      <w:rFonts w:ascii="Times New Roman" w:eastAsia="Times New Roman" w:hAnsi="Times New Roman"/>
      <w:sz w:val="24"/>
      <w:szCs w:val="24"/>
      <w:lang w:eastAsia="fr-FR"/>
    </w:rPr>
  </w:style>
  <w:style w:type="character" w:styleId="Lienhypertexte">
    <w:name w:val="Hyperlink"/>
    <w:uiPriority w:val="99"/>
    <w:unhideWhenUsed/>
    <w:rsid w:val="00BC2B6B"/>
    <w:rPr>
      <w:color w:val="0000FF"/>
      <w:u w:val="single"/>
    </w:rPr>
  </w:style>
  <w:style w:type="paragraph" w:styleId="Corpsdetexte">
    <w:name w:val="Body Text"/>
    <w:basedOn w:val="Normal"/>
    <w:link w:val="CorpsdetexteCar"/>
    <w:rsid w:val="00BC2B6B"/>
    <w:pPr>
      <w:widowControl w:val="0"/>
      <w:spacing w:after="0" w:line="240" w:lineRule="auto"/>
      <w:jc w:val="both"/>
    </w:pPr>
    <w:rPr>
      <w:rFonts w:ascii="Arial" w:eastAsia="Times New Roman" w:hAnsi="Arial" w:cs="Arial"/>
      <w:i/>
      <w:iCs/>
      <w:sz w:val="24"/>
      <w:szCs w:val="24"/>
      <w:lang w:eastAsia="fr-FR"/>
    </w:rPr>
  </w:style>
  <w:style w:type="character" w:customStyle="1" w:styleId="CorpsdetexteCar">
    <w:name w:val="Corps de texte Car"/>
    <w:basedOn w:val="Policepardfaut"/>
    <w:link w:val="Corpsdetexte"/>
    <w:rsid w:val="00BC2B6B"/>
    <w:rPr>
      <w:rFonts w:ascii="Arial" w:eastAsia="Times New Roman" w:hAnsi="Arial" w:cs="Arial"/>
      <w:i/>
      <w:iCs/>
      <w:sz w:val="24"/>
      <w:szCs w:val="24"/>
      <w:lang w:eastAsia="fr-FR"/>
    </w:rPr>
  </w:style>
  <w:style w:type="paragraph" w:styleId="Retraitcorpsdetexte">
    <w:name w:val="Body Text Indent"/>
    <w:basedOn w:val="Normal"/>
    <w:link w:val="RetraitcorpsdetexteCar"/>
    <w:uiPriority w:val="99"/>
    <w:semiHidden/>
    <w:unhideWhenUsed/>
    <w:rsid w:val="00BC2B6B"/>
    <w:pPr>
      <w:spacing w:after="120" w:line="240" w:lineRule="auto"/>
      <w:ind w:left="283"/>
    </w:pPr>
    <w:rPr>
      <w:rFonts w:ascii="Times New Roman" w:eastAsia="Times New Roman" w:hAnsi="Times New Roman"/>
      <w:sz w:val="24"/>
      <w:szCs w:val="24"/>
      <w:lang w:eastAsia="fr-FR"/>
    </w:rPr>
  </w:style>
  <w:style w:type="character" w:customStyle="1" w:styleId="RetraitcorpsdetexteCar">
    <w:name w:val="Retrait corps de texte Car"/>
    <w:basedOn w:val="Policepardfaut"/>
    <w:link w:val="Retraitcorpsdetexte"/>
    <w:uiPriority w:val="99"/>
    <w:semiHidden/>
    <w:rsid w:val="00BC2B6B"/>
    <w:rPr>
      <w:rFonts w:ascii="Times New Roman" w:eastAsia="Times New Roman" w:hAnsi="Times New Roman" w:cs="Times New Roman"/>
      <w:sz w:val="24"/>
      <w:szCs w:val="24"/>
      <w:lang w:eastAsia="fr-FR"/>
    </w:rPr>
  </w:style>
  <w:style w:type="paragraph" w:customStyle="1" w:styleId="CarCarCar">
    <w:name w:val="Car Car Car"/>
    <w:basedOn w:val="Normal"/>
    <w:autoRedefine/>
    <w:rsid w:val="00BC2B6B"/>
    <w:pPr>
      <w:spacing w:after="160" w:line="240" w:lineRule="exact"/>
      <w:jc w:val="both"/>
    </w:pPr>
    <w:rPr>
      <w:rFonts w:ascii="Verdana" w:eastAsia="Times New Roman" w:hAnsi="Verdana"/>
      <w:sz w:val="20"/>
      <w:szCs w:val="20"/>
      <w:lang w:val="en-US"/>
    </w:rPr>
  </w:style>
  <w:style w:type="paragraph" w:styleId="Rvision">
    <w:name w:val="Revision"/>
    <w:hidden/>
    <w:uiPriority w:val="99"/>
    <w:semiHidden/>
    <w:rsid w:val="00BC2B6B"/>
    <w:pPr>
      <w:spacing w:after="0" w:line="240" w:lineRule="auto"/>
    </w:pPr>
    <w:rPr>
      <w:rFonts w:ascii="Calibri" w:eastAsia="Calibri" w:hAnsi="Calibri" w:cs="Times New Roman"/>
    </w:rPr>
  </w:style>
  <w:style w:type="paragraph" w:styleId="Paragraphedeliste">
    <w:name w:val="List Paragraph"/>
    <w:basedOn w:val="Normal"/>
    <w:link w:val="ParagraphedelisteCar"/>
    <w:uiPriority w:val="34"/>
    <w:qFormat/>
    <w:rsid w:val="00BC2B6B"/>
    <w:pPr>
      <w:ind w:left="720"/>
      <w:contextualSpacing/>
    </w:pPr>
  </w:style>
  <w:style w:type="paragraph" w:styleId="Textebrut">
    <w:name w:val="Plain Text"/>
    <w:basedOn w:val="Normal"/>
    <w:link w:val="TextebrutCar"/>
    <w:uiPriority w:val="99"/>
    <w:semiHidden/>
    <w:unhideWhenUsed/>
    <w:rsid w:val="00BC2B6B"/>
    <w:pPr>
      <w:spacing w:after="0" w:line="240" w:lineRule="auto"/>
    </w:pPr>
    <w:rPr>
      <w:rFonts w:eastAsiaTheme="minorHAnsi" w:cs="Consolas"/>
      <w:szCs w:val="21"/>
    </w:rPr>
  </w:style>
  <w:style w:type="character" w:customStyle="1" w:styleId="TextebrutCar">
    <w:name w:val="Texte brut Car"/>
    <w:basedOn w:val="Policepardfaut"/>
    <w:link w:val="Textebrut"/>
    <w:uiPriority w:val="99"/>
    <w:semiHidden/>
    <w:rsid w:val="00BC2B6B"/>
    <w:rPr>
      <w:rFonts w:ascii="Calibri" w:hAnsi="Calibri" w:cs="Consolas"/>
      <w:szCs w:val="21"/>
    </w:rPr>
  </w:style>
  <w:style w:type="paragraph" w:styleId="Retraitcorpsdetexte2">
    <w:name w:val="Body Text Indent 2"/>
    <w:basedOn w:val="Normal"/>
    <w:link w:val="Retraitcorpsdetexte2Car"/>
    <w:uiPriority w:val="99"/>
    <w:semiHidden/>
    <w:unhideWhenUsed/>
    <w:rsid w:val="00BC2B6B"/>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BC2B6B"/>
    <w:rPr>
      <w:rFonts w:ascii="Calibri" w:eastAsia="Calibri" w:hAnsi="Calibri" w:cs="Times New Roman"/>
    </w:rPr>
  </w:style>
  <w:style w:type="paragraph" w:customStyle="1" w:styleId="Standard">
    <w:name w:val="Standard"/>
    <w:basedOn w:val="Normal"/>
    <w:rsid w:val="00BC2B6B"/>
    <w:pPr>
      <w:spacing w:before="60" w:after="60" w:line="240" w:lineRule="auto"/>
      <w:jc w:val="both"/>
    </w:pPr>
    <w:rPr>
      <w:rFonts w:ascii="Times New Roman" w:eastAsia="Times New Roman" w:hAnsi="Times New Roman"/>
      <w:szCs w:val="20"/>
      <w:lang w:eastAsia="fr-FR"/>
    </w:rPr>
  </w:style>
  <w:style w:type="paragraph" w:customStyle="1" w:styleId="Char1CarCarChar">
    <w:name w:val="Char1 Car Car Char"/>
    <w:basedOn w:val="Normal"/>
    <w:rsid w:val="00BC2B6B"/>
    <w:pPr>
      <w:spacing w:after="160" w:line="240" w:lineRule="exact"/>
    </w:pPr>
    <w:rPr>
      <w:rFonts w:ascii="Verdana" w:eastAsia="Times New Roman" w:hAnsi="Verdana" w:cs="Verdana"/>
      <w:sz w:val="20"/>
      <w:szCs w:val="20"/>
      <w:lang w:val="en-US"/>
    </w:rPr>
  </w:style>
  <w:style w:type="paragraph" w:customStyle="1" w:styleId="Default">
    <w:name w:val="Default"/>
    <w:rsid w:val="00CD1FB5"/>
    <w:pPr>
      <w:suppressAutoHyphens/>
      <w:autoSpaceDE w:val="0"/>
      <w:spacing w:after="0" w:line="240" w:lineRule="auto"/>
    </w:pPr>
    <w:rPr>
      <w:rFonts w:ascii="Arial" w:eastAsia="Times New Roman" w:hAnsi="Arial" w:cs="Arial"/>
      <w:sz w:val="20"/>
      <w:szCs w:val="20"/>
      <w:lang w:eastAsia="ar-SA"/>
    </w:rPr>
  </w:style>
  <w:style w:type="paragraph" w:customStyle="1" w:styleId="p1">
    <w:name w:val="p1"/>
    <w:basedOn w:val="Corpsdetexte"/>
    <w:rsid w:val="00CD1FB5"/>
    <w:pPr>
      <w:widowControl/>
      <w:tabs>
        <w:tab w:val="left" w:pos="0"/>
      </w:tabs>
      <w:spacing w:after="220" w:line="220" w:lineRule="exact"/>
      <w:ind w:left="851"/>
    </w:pPr>
    <w:rPr>
      <w:rFonts w:ascii="Times" w:hAnsi="Times" w:cs="Times New Roman"/>
      <w:i w:val="0"/>
      <w:iCs w:val="0"/>
      <w:sz w:val="20"/>
      <w:szCs w:val="20"/>
      <w:lang w:val="fr-BE"/>
    </w:rPr>
  </w:style>
  <w:style w:type="paragraph" w:styleId="Corpsdetexte2">
    <w:name w:val="Body Text 2"/>
    <w:basedOn w:val="Normal"/>
    <w:link w:val="Corpsdetexte2Car"/>
    <w:uiPriority w:val="99"/>
    <w:unhideWhenUsed/>
    <w:rsid w:val="00CD1FB5"/>
    <w:pPr>
      <w:suppressAutoHyphens/>
      <w:spacing w:after="120" w:line="480" w:lineRule="auto"/>
    </w:pPr>
    <w:rPr>
      <w:rFonts w:ascii="Times New Roman" w:eastAsia="Times New Roman" w:hAnsi="Times New Roman"/>
      <w:sz w:val="24"/>
      <w:szCs w:val="24"/>
      <w:lang w:eastAsia="ar-SA"/>
    </w:rPr>
  </w:style>
  <w:style w:type="character" w:customStyle="1" w:styleId="Corpsdetexte2Car">
    <w:name w:val="Corps de texte 2 Car"/>
    <w:basedOn w:val="Policepardfaut"/>
    <w:link w:val="Corpsdetexte2"/>
    <w:uiPriority w:val="99"/>
    <w:rsid w:val="00CD1FB5"/>
    <w:rPr>
      <w:rFonts w:ascii="Times New Roman" w:eastAsia="Times New Roman" w:hAnsi="Times New Roman" w:cs="Times New Roman"/>
      <w:sz w:val="24"/>
      <w:szCs w:val="24"/>
      <w:lang w:eastAsia="ar-SA"/>
    </w:rPr>
  </w:style>
  <w:style w:type="character" w:customStyle="1" w:styleId="ParagraphedelisteCar">
    <w:name w:val="Paragraphe de liste Car"/>
    <w:link w:val="Paragraphedeliste"/>
    <w:uiPriority w:val="34"/>
    <w:rsid w:val="00CD1FB5"/>
    <w:rPr>
      <w:rFonts w:ascii="Calibri" w:eastAsia="Calibri" w:hAnsi="Calibri" w:cs="Times New Roman"/>
    </w:rPr>
  </w:style>
  <w:style w:type="table" w:customStyle="1" w:styleId="TableNormal1">
    <w:name w:val="Table Normal1"/>
    <w:uiPriority w:val="2"/>
    <w:semiHidden/>
    <w:unhideWhenUsed/>
    <w:qFormat/>
    <w:rsid w:val="00CD1FB5"/>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D1FB5"/>
    <w:pPr>
      <w:widowControl w:val="0"/>
      <w:spacing w:after="0" w:line="240" w:lineRule="auto"/>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841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8/08/relationships/commentsExtensible" Target="commentsExtensi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FA491-9D63-4692-A38F-9B22A9070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3110</Words>
  <Characters>17105</Characters>
  <Application>Microsoft Office Word</Application>
  <DocSecurity>0</DocSecurity>
  <Lines>142</Lines>
  <Paragraphs>40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Samira LAZRAQ</dc:creator>
  <cp:keywords/>
  <dc:description/>
  <cp:lastModifiedBy>Zouhair CHAOUI</cp:lastModifiedBy>
  <cp:revision>4</cp:revision>
  <cp:lastPrinted>2022-12-28T15:26:00Z</cp:lastPrinted>
  <dcterms:created xsi:type="dcterms:W3CDTF">2023-11-15T17:00:00Z</dcterms:created>
  <dcterms:modified xsi:type="dcterms:W3CDTF">2023-11-16T08:27:00Z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91a7de-c123-4f97-9b0e-a834d88c38d0_Enabled">
    <vt:lpwstr>true</vt:lpwstr>
  </property>
  <property fmtid="{D5CDD505-2E9C-101B-9397-08002B2CF9AE}" pid="3" name="MSIP_Label_b191a7de-c123-4f97-9b0e-a834d88c38d0_SetDate">
    <vt:lpwstr>2023-10-14T09:41:31Z</vt:lpwstr>
  </property>
  <property fmtid="{D5CDD505-2E9C-101B-9397-08002B2CF9AE}" pid="4" name="MSIP_Label_b191a7de-c123-4f97-9b0e-a834d88c38d0_Method">
    <vt:lpwstr>Standard</vt:lpwstr>
  </property>
  <property fmtid="{D5CDD505-2E9C-101B-9397-08002B2CF9AE}" pid="5" name="MSIP_Label_b191a7de-c123-4f97-9b0e-a834d88c38d0_Name">
    <vt:lpwstr>TLScontact Internal use Only</vt:lpwstr>
  </property>
  <property fmtid="{D5CDD505-2E9C-101B-9397-08002B2CF9AE}" pid="6" name="MSIP_Label_b191a7de-c123-4f97-9b0e-a834d88c38d0_SiteId">
    <vt:lpwstr>e407b9bd-5c33-47c1-bc57-1175584ace12</vt:lpwstr>
  </property>
  <property fmtid="{D5CDD505-2E9C-101B-9397-08002B2CF9AE}" pid="7" name="MSIP_Label_b191a7de-c123-4f97-9b0e-a834d88c38d0_ActionId">
    <vt:lpwstr>f499fc80-3876-4423-ab38-b76b79f0e617</vt:lpwstr>
  </property>
  <property fmtid="{D5CDD505-2E9C-101B-9397-08002B2CF9AE}" pid="8" name="MSIP_Label_b191a7de-c123-4f97-9b0e-a834d88c38d0_ContentBits">
    <vt:lpwstr>0</vt:lpwstr>
  </property>
</Properties>
</file>